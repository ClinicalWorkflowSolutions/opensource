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04E" w:rsidRDefault="00AD204E">
      <w:pPr>
        <w:pStyle w:val="HTMLPreformatted"/>
        <w:rPr>
          <w:rFonts w:ascii="Arial" w:hAnsi="Arial"/>
          <w:b/>
          <w:sz w:val="24"/>
          <w:szCs w:val="24"/>
        </w:rPr>
      </w:pPr>
      <w:r w:rsidRPr="00AD204E">
        <w:rPr>
          <w:rFonts w:ascii="Arial" w:hAnsi="Arial"/>
          <w:b/>
          <w:sz w:val="24"/>
          <w:szCs w:val="24"/>
        </w:rPr>
        <w:t>Exhibit C: Source Code to be Included with Code Blue System</w:t>
      </w:r>
    </w:p>
    <w:p w:rsidR="00AD204E" w:rsidRPr="00AD204E" w:rsidRDefault="00AD204E">
      <w:pPr>
        <w:pStyle w:val="HTMLPreformatted"/>
        <w:rPr>
          <w:rFonts w:ascii="Arial" w:hAnsi="Arial" w:cs="Arial"/>
          <w:b/>
          <w:sz w:val="24"/>
          <w:szCs w:val="24"/>
        </w:rPr>
      </w:pPr>
    </w:p>
    <w:p w:rsidR="00AD204E" w:rsidRDefault="00AD204E" w:rsidP="00AD204E">
      <w:pPr>
        <w:pStyle w:val="HTMLPreformatted"/>
        <w:rPr>
          <w:rFonts w:ascii="Arial" w:hAnsi="Arial" w:cs="Arial"/>
          <w:sz w:val="22"/>
          <w:szCs w:val="22"/>
        </w:rPr>
      </w:pPr>
      <w:r>
        <w:rPr>
          <w:rFonts w:ascii="Arial" w:hAnsi="Arial" w:cs="Arial"/>
          <w:sz w:val="22"/>
          <w:szCs w:val="22"/>
        </w:rPr>
        <w:t>Portions of this software are free software distributed under the terms of the GNU General Public License, version 2 as published by the Free Software Foundation.  These programs are distributed in the hope that they will be useful, but WITHOUT ANY WARRANTY; without even the implied warranty of MERCHANTABILITY or FITNESS FOR A PARTICULAR PURPOSE.  See the GNU General Public License for more details.</w:t>
      </w:r>
    </w:p>
    <w:p w:rsidR="00AD204E" w:rsidRDefault="00AD204E" w:rsidP="00AD204E">
      <w:pPr>
        <w:rPr>
          <w:rFonts w:ascii="Arial" w:hAnsi="Arial" w:cs="Arial"/>
          <w:sz w:val="22"/>
          <w:szCs w:val="22"/>
        </w:rPr>
      </w:pPr>
      <w:r>
        <w:rPr>
          <w:rFonts w:ascii="Arial" w:hAnsi="Arial" w:cs="Arial"/>
          <w:sz w:val="22"/>
          <w:szCs w:val="22"/>
        </w:rPr>
        <w:t>These portions of the software in source code form, along with a copy of the GNU General Public License can be found on the source code disk that is distributed with this product and/or at the locations indicated below:</w:t>
      </w:r>
    </w:p>
    <w:p w:rsidR="00AD204E" w:rsidRDefault="00AD204E" w:rsidP="00AD204E">
      <w:pPr>
        <w:rPr>
          <w:rFonts w:ascii="Arial" w:hAnsi="Arial" w:cs="Arial"/>
          <w:sz w:val="22"/>
          <w:szCs w:val="22"/>
        </w:rPr>
      </w:pPr>
      <w:r>
        <w:rPr>
          <w:rFonts w:ascii="Arial" w:hAnsi="Arial" w:cs="Arial"/>
          <w:sz w:val="22"/>
          <w:szCs w:val="22"/>
        </w:rPr>
        <w:t xml:space="preserve">- GNU General Public License v2 - http://www.gnu.org/licenses/old-licenses/gpl-2.0.txt </w:t>
      </w:r>
    </w:p>
    <w:p w:rsidR="00AD204E" w:rsidRDefault="00AD204E" w:rsidP="00AD204E">
      <w:pPr>
        <w:ind w:right="522"/>
        <w:rPr>
          <w:rFonts w:ascii="Arial" w:hAnsi="Arial"/>
          <w:sz w:val="22"/>
          <w:szCs w:val="22"/>
          <w:lang w:val="fr-FR"/>
        </w:rPr>
      </w:pPr>
      <w:r>
        <w:rPr>
          <w:rFonts w:ascii="Arial" w:hAnsi="Arial"/>
          <w:sz w:val="22"/>
          <w:szCs w:val="22"/>
          <w:lang w:val="fr-FR"/>
        </w:rPr>
        <w:t xml:space="preserve">- iptables-1.3.8 - </w:t>
      </w:r>
      <w:r>
        <w:rPr>
          <w:rFonts w:ascii="Arial" w:hAnsi="Arial"/>
          <w:sz w:val="22"/>
          <w:szCs w:val="22"/>
          <w:lang w:val="de-DE"/>
        </w:rPr>
        <w:t>http://www.netfilter.org/projects/iptables/files/iptables-1.3.8.tar.bz2</w:t>
      </w:r>
    </w:p>
    <w:p w:rsidR="00AD204E" w:rsidRDefault="00AD204E" w:rsidP="00AD204E">
      <w:pPr>
        <w:rPr>
          <w:rFonts w:ascii="Arial" w:hAnsi="Arial" w:cs="Arial"/>
          <w:sz w:val="22"/>
          <w:szCs w:val="22"/>
        </w:rPr>
      </w:pPr>
      <w:r>
        <w:rPr>
          <w:rFonts w:ascii="Arial" w:hAnsi="Arial" w:cs="Arial"/>
          <w:sz w:val="22"/>
          <w:szCs w:val="22"/>
        </w:rPr>
        <w:t xml:space="preserve">- </w:t>
      </w:r>
      <w:proofErr w:type="spellStart"/>
      <w:proofErr w:type="gramStart"/>
      <w:r w:rsidRPr="00653310">
        <w:rPr>
          <w:rFonts w:ascii="Arial" w:hAnsi="Arial" w:cs="Arial"/>
          <w:sz w:val="22"/>
          <w:szCs w:val="22"/>
        </w:rPr>
        <w:t>ltib</w:t>
      </w:r>
      <w:proofErr w:type="spellEnd"/>
      <w:proofErr w:type="gramEnd"/>
      <w:r w:rsidRPr="00653310">
        <w:rPr>
          <w:rFonts w:ascii="Arial" w:hAnsi="Arial" w:cs="Arial"/>
          <w:sz w:val="22"/>
          <w:szCs w:val="22"/>
        </w:rPr>
        <w:t xml:space="preserve"> 9.1.1 (1.57)</w:t>
      </w:r>
      <w:r>
        <w:rPr>
          <w:rFonts w:ascii="Arial" w:hAnsi="Arial" w:cs="Arial"/>
          <w:sz w:val="22"/>
          <w:szCs w:val="22"/>
        </w:rPr>
        <w:t xml:space="preserve">- Freescale provided Linux 2.6.19.2 kernel and root </w:t>
      </w:r>
      <w:proofErr w:type="spellStart"/>
      <w:r>
        <w:rPr>
          <w:rFonts w:ascii="Arial" w:hAnsi="Arial" w:cs="Arial"/>
          <w:sz w:val="22"/>
          <w:szCs w:val="22"/>
        </w:rPr>
        <w:t>filesystem</w:t>
      </w:r>
      <w:proofErr w:type="spellEnd"/>
      <w:r>
        <w:rPr>
          <w:rFonts w:ascii="Arial" w:hAnsi="Arial" w:cs="Arial"/>
          <w:sz w:val="22"/>
          <w:szCs w:val="22"/>
        </w:rPr>
        <w:t xml:space="preserve"> utilities.</w:t>
      </w:r>
    </w:p>
    <w:p w:rsidR="00AD204E" w:rsidRDefault="00AD204E" w:rsidP="00AD204E">
      <w:pPr>
        <w:rPr>
          <w:rFonts w:ascii="Arial" w:hAnsi="Arial" w:cs="Arial"/>
          <w:sz w:val="22"/>
          <w:szCs w:val="22"/>
        </w:rPr>
      </w:pPr>
      <w:r>
        <w:rPr>
          <w:rFonts w:ascii="Arial" w:hAnsi="Arial" w:cs="Arial"/>
          <w:sz w:val="22"/>
          <w:szCs w:val="22"/>
        </w:rPr>
        <w:t xml:space="preserve">- </w:t>
      </w:r>
      <w:proofErr w:type="spellStart"/>
      <w:proofErr w:type="gramStart"/>
      <w:r w:rsidRPr="00653310">
        <w:rPr>
          <w:rFonts w:ascii="Arial" w:hAnsi="Arial" w:cs="Arial"/>
          <w:sz w:val="22"/>
          <w:szCs w:val="22"/>
        </w:rPr>
        <w:t>ntp</w:t>
      </w:r>
      <w:proofErr w:type="spellEnd"/>
      <w:proofErr w:type="gramEnd"/>
      <w:r w:rsidRPr="00653310">
        <w:rPr>
          <w:rFonts w:ascii="Arial" w:hAnsi="Arial" w:cs="Arial"/>
          <w:sz w:val="22"/>
          <w:szCs w:val="22"/>
        </w:rPr>
        <w:t xml:space="preserve"> _2010_365</w:t>
      </w:r>
      <w:r>
        <w:rPr>
          <w:rFonts w:ascii="Arial" w:hAnsi="Arial" w:cs="Arial"/>
          <w:sz w:val="22"/>
          <w:szCs w:val="22"/>
        </w:rPr>
        <w:t xml:space="preserve"> - </w:t>
      </w:r>
      <w:r w:rsidRPr="00653310">
        <w:rPr>
          <w:rFonts w:ascii="Arial" w:hAnsi="Arial" w:cs="Arial"/>
          <w:color w:val="0000FF"/>
          <w:sz w:val="22"/>
          <w:szCs w:val="22"/>
          <w:u w:val="single"/>
        </w:rPr>
        <w:t>http://doolittle.icarus.com/ntpclient/ ntpclient_2010_365.tar.gz</w:t>
      </w:r>
    </w:p>
    <w:p w:rsidR="00AD204E" w:rsidRDefault="00AD204E" w:rsidP="00AD204E">
      <w:pPr>
        <w:ind w:right="522"/>
        <w:rPr>
          <w:rFonts w:ascii="Arial" w:hAnsi="Arial" w:cs="Arial"/>
          <w:sz w:val="22"/>
          <w:szCs w:val="22"/>
        </w:rPr>
      </w:pPr>
      <w:r>
        <w:rPr>
          <w:rFonts w:ascii="Arial" w:hAnsi="Arial" w:cs="Arial"/>
          <w:sz w:val="22"/>
          <w:szCs w:val="22"/>
        </w:rPr>
        <w:t>- ppp-2.4.4\include\</w:t>
      </w:r>
      <w:proofErr w:type="spellStart"/>
      <w:r>
        <w:rPr>
          <w:rFonts w:ascii="Arial" w:hAnsi="Arial" w:cs="Arial"/>
          <w:sz w:val="22"/>
          <w:szCs w:val="22"/>
        </w:rPr>
        <w:t>linux</w:t>
      </w:r>
      <w:proofErr w:type="spellEnd"/>
      <w:r>
        <w:rPr>
          <w:rFonts w:ascii="Arial" w:hAnsi="Arial" w:cs="Arial"/>
          <w:sz w:val="22"/>
          <w:szCs w:val="22"/>
        </w:rPr>
        <w:t>\</w:t>
      </w:r>
      <w:proofErr w:type="spellStart"/>
      <w:r>
        <w:rPr>
          <w:rFonts w:ascii="Arial" w:hAnsi="Arial" w:cs="Arial"/>
          <w:sz w:val="22"/>
          <w:szCs w:val="22"/>
        </w:rPr>
        <w:t>if_ether.h</w:t>
      </w:r>
      <w:proofErr w:type="spellEnd"/>
      <w:r>
        <w:rPr>
          <w:rFonts w:ascii="Arial" w:hAnsi="Arial" w:cs="Arial"/>
          <w:sz w:val="22"/>
          <w:szCs w:val="22"/>
        </w:rPr>
        <w:t>; ppp-2.4.4\include\</w:t>
      </w:r>
      <w:proofErr w:type="spellStart"/>
      <w:r>
        <w:rPr>
          <w:rFonts w:ascii="Arial" w:hAnsi="Arial" w:cs="Arial"/>
          <w:sz w:val="22"/>
          <w:szCs w:val="22"/>
        </w:rPr>
        <w:t>linux</w:t>
      </w:r>
      <w:proofErr w:type="spellEnd"/>
      <w:r>
        <w:rPr>
          <w:rFonts w:ascii="Arial" w:hAnsi="Arial" w:cs="Arial"/>
          <w:sz w:val="22"/>
          <w:szCs w:val="22"/>
        </w:rPr>
        <w:t>\</w:t>
      </w:r>
      <w:proofErr w:type="spellStart"/>
      <w:r>
        <w:rPr>
          <w:rFonts w:ascii="Arial" w:hAnsi="Arial" w:cs="Arial"/>
          <w:sz w:val="22"/>
          <w:szCs w:val="22"/>
        </w:rPr>
        <w:t>if_pppox.h</w:t>
      </w:r>
      <w:proofErr w:type="spellEnd"/>
      <w:r>
        <w:rPr>
          <w:rFonts w:ascii="Arial" w:hAnsi="Arial" w:cs="Arial"/>
          <w:sz w:val="22"/>
          <w:szCs w:val="22"/>
        </w:rPr>
        <w:t xml:space="preserve">; </w:t>
      </w:r>
    </w:p>
    <w:p w:rsidR="00AD204E" w:rsidRDefault="00AD204E" w:rsidP="00AD204E">
      <w:pPr>
        <w:ind w:right="522"/>
        <w:rPr>
          <w:rFonts w:ascii="Arial" w:hAnsi="Arial" w:cs="Arial"/>
          <w:sz w:val="22"/>
          <w:szCs w:val="22"/>
        </w:rPr>
      </w:pPr>
      <w:r>
        <w:rPr>
          <w:rFonts w:ascii="Arial" w:hAnsi="Arial" w:cs="Arial"/>
          <w:sz w:val="22"/>
          <w:szCs w:val="22"/>
        </w:rPr>
        <w:t>ppp-2.4.4\</w:t>
      </w:r>
      <w:proofErr w:type="spellStart"/>
      <w:r>
        <w:rPr>
          <w:rFonts w:ascii="Arial" w:hAnsi="Arial" w:cs="Arial"/>
          <w:sz w:val="22"/>
          <w:szCs w:val="22"/>
        </w:rPr>
        <w:t>pppd</w:t>
      </w:r>
      <w:proofErr w:type="spellEnd"/>
      <w:r>
        <w:rPr>
          <w:rFonts w:ascii="Arial" w:hAnsi="Arial" w:cs="Arial"/>
          <w:sz w:val="22"/>
          <w:szCs w:val="22"/>
        </w:rPr>
        <w:t>\plugins\</w:t>
      </w:r>
      <w:proofErr w:type="spellStart"/>
      <w:r>
        <w:rPr>
          <w:rFonts w:ascii="Arial" w:hAnsi="Arial" w:cs="Arial"/>
          <w:sz w:val="22"/>
          <w:szCs w:val="22"/>
        </w:rPr>
        <w:t>pppoatm</w:t>
      </w:r>
      <w:proofErr w:type="spellEnd"/>
      <w:r>
        <w:rPr>
          <w:rFonts w:ascii="Arial" w:hAnsi="Arial" w:cs="Arial"/>
          <w:sz w:val="22"/>
          <w:szCs w:val="22"/>
        </w:rPr>
        <w:t>\</w:t>
      </w:r>
      <w:proofErr w:type="spellStart"/>
      <w:r>
        <w:rPr>
          <w:rFonts w:ascii="Arial" w:hAnsi="Arial" w:cs="Arial"/>
          <w:sz w:val="22"/>
          <w:szCs w:val="22"/>
        </w:rPr>
        <w:t>pppoatm.c</w:t>
      </w:r>
      <w:proofErr w:type="spellEnd"/>
      <w:r>
        <w:rPr>
          <w:rFonts w:ascii="Arial" w:hAnsi="Arial" w:cs="Arial"/>
          <w:sz w:val="22"/>
          <w:szCs w:val="22"/>
        </w:rPr>
        <w:t>; ppp-2.4.4\</w:t>
      </w:r>
      <w:proofErr w:type="spellStart"/>
      <w:r>
        <w:rPr>
          <w:rFonts w:ascii="Arial" w:hAnsi="Arial" w:cs="Arial"/>
          <w:sz w:val="22"/>
          <w:szCs w:val="22"/>
        </w:rPr>
        <w:t>pppd</w:t>
      </w:r>
      <w:proofErr w:type="spellEnd"/>
      <w:r>
        <w:rPr>
          <w:rFonts w:ascii="Arial" w:hAnsi="Arial" w:cs="Arial"/>
          <w:sz w:val="22"/>
          <w:szCs w:val="22"/>
        </w:rPr>
        <w:t>\plugins\</w:t>
      </w:r>
      <w:proofErr w:type="spellStart"/>
      <w:r>
        <w:rPr>
          <w:rFonts w:ascii="Arial" w:hAnsi="Arial" w:cs="Arial"/>
          <w:sz w:val="22"/>
          <w:szCs w:val="22"/>
        </w:rPr>
        <w:t>rp-pppoe</w:t>
      </w:r>
      <w:proofErr w:type="spellEnd"/>
      <w:r>
        <w:rPr>
          <w:rFonts w:ascii="Arial" w:hAnsi="Arial" w:cs="Arial"/>
          <w:sz w:val="22"/>
          <w:szCs w:val="22"/>
        </w:rPr>
        <w:t>\</w:t>
      </w:r>
      <w:proofErr w:type="spellStart"/>
      <w:r>
        <w:rPr>
          <w:rFonts w:ascii="Arial" w:hAnsi="Arial" w:cs="Arial"/>
          <w:sz w:val="22"/>
          <w:szCs w:val="22"/>
        </w:rPr>
        <w:t>common.c</w:t>
      </w:r>
      <w:proofErr w:type="spellEnd"/>
      <w:r>
        <w:rPr>
          <w:rFonts w:ascii="Arial" w:hAnsi="Arial" w:cs="Arial"/>
          <w:sz w:val="22"/>
          <w:szCs w:val="22"/>
        </w:rPr>
        <w:t xml:space="preserve">; </w:t>
      </w:r>
    </w:p>
    <w:p w:rsidR="00AD204E" w:rsidRDefault="00AD204E" w:rsidP="00AD204E">
      <w:pPr>
        <w:ind w:right="522"/>
        <w:rPr>
          <w:rFonts w:ascii="Arial" w:hAnsi="Arial" w:cs="Arial"/>
          <w:sz w:val="22"/>
          <w:szCs w:val="22"/>
        </w:rPr>
      </w:pPr>
      <w:r>
        <w:rPr>
          <w:rFonts w:ascii="Arial" w:hAnsi="Arial" w:cs="Arial"/>
          <w:sz w:val="22"/>
          <w:szCs w:val="22"/>
        </w:rPr>
        <w:t>ppp-2.4.4\</w:t>
      </w:r>
      <w:proofErr w:type="spellStart"/>
      <w:r>
        <w:rPr>
          <w:rFonts w:ascii="Arial" w:hAnsi="Arial" w:cs="Arial"/>
          <w:sz w:val="22"/>
          <w:szCs w:val="22"/>
        </w:rPr>
        <w:t>pppd</w:t>
      </w:r>
      <w:proofErr w:type="spellEnd"/>
      <w:r>
        <w:rPr>
          <w:rFonts w:ascii="Arial" w:hAnsi="Arial" w:cs="Arial"/>
          <w:sz w:val="22"/>
          <w:szCs w:val="22"/>
        </w:rPr>
        <w:t>\plugins\</w:t>
      </w:r>
      <w:proofErr w:type="spellStart"/>
      <w:r>
        <w:rPr>
          <w:rFonts w:ascii="Arial" w:hAnsi="Arial" w:cs="Arial"/>
          <w:sz w:val="22"/>
          <w:szCs w:val="22"/>
        </w:rPr>
        <w:t>rp-pppoe</w:t>
      </w:r>
      <w:proofErr w:type="spellEnd"/>
      <w:r>
        <w:rPr>
          <w:rFonts w:ascii="Arial" w:hAnsi="Arial" w:cs="Arial"/>
          <w:sz w:val="22"/>
          <w:szCs w:val="22"/>
        </w:rPr>
        <w:t>\</w:t>
      </w:r>
      <w:proofErr w:type="spellStart"/>
      <w:r>
        <w:rPr>
          <w:rFonts w:ascii="Arial" w:hAnsi="Arial" w:cs="Arial"/>
          <w:sz w:val="22"/>
          <w:szCs w:val="22"/>
        </w:rPr>
        <w:t>debug.c</w:t>
      </w:r>
      <w:proofErr w:type="spellEnd"/>
      <w:r>
        <w:rPr>
          <w:rFonts w:ascii="Arial" w:hAnsi="Arial" w:cs="Arial"/>
          <w:sz w:val="22"/>
          <w:szCs w:val="22"/>
        </w:rPr>
        <w:t>; ppp-2.4.4\</w:t>
      </w:r>
      <w:proofErr w:type="spellStart"/>
      <w:r>
        <w:rPr>
          <w:rFonts w:ascii="Arial" w:hAnsi="Arial" w:cs="Arial"/>
          <w:sz w:val="22"/>
          <w:szCs w:val="22"/>
        </w:rPr>
        <w:t>pppd</w:t>
      </w:r>
      <w:proofErr w:type="spellEnd"/>
      <w:r>
        <w:rPr>
          <w:rFonts w:ascii="Arial" w:hAnsi="Arial" w:cs="Arial"/>
          <w:sz w:val="22"/>
          <w:szCs w:val="22"/>
        </w:rPr>
        <w:t>\plugins\</w:t>
      </w:r>
      <w:proofErr w:type="spellStart"/>
      <w:r>
        <w:rPr>
          <w:rFonts w:ascii="Arial" w:hAnsi="Arial" w:cs="Arial"/>
          <w:sz w:val="22"/>
          <w:szCs w:val="22"/>
        </w:rPr>
        <w:t>rp-pppoe</w:t>
      </w:r>
      <w:proofErr w:type="spellEnd"/>
      <w:r>
        <w:rPr>
          <w:rFonts w:ascii="Arial" w:hAnsi="Arial" w:cs="Arial"/>
          <w:sz w:val="22"/>
          <w:szCs w:val="22"/>
        </w:rPr>
        <w:t>\</w:t>
      </w:r>
      <w:proofErr w:type="spellStart"/>
      <w:r>
        <w:rPr>
          <w:rFonts w:ascii="Arial" w:hAnsi="Arial" w:cs="Arial"/>
          <w:sz w:val="22"/>
          <w:szCs w:val="22"/>
        </w:rPr>
        <w:t>if.c</w:t>
      </w:r>
      <w:proofErr w:type="spellEnd"/>
      <w:r>
        <w:rPr>
          <w:rFonts w:ascii="Arial" w:hAnsi="Arial" w:cs="Arial"/>
          <w:sz w:val="22"/>
          <w:szCs w:val="22"/>
        </w:rPr>
        <w:t>;</w:t>
      </w:r>
    </w:p>
    <w:p w:rsidR="00AD204E" w:rsidRDefault="00AD204E" w:rsidP="00AD204E">
      <w:pPr>
        <w:ind w:right="522"/>
        <w:rPr>
          <w:rFonts w:ascii="Arial" w:hAnsi="Arial" w:cs="Arial"/>
          <w:sz w:val="22"/>
          <w:szCs w:val="22"/>
        </w:rPr>
      </w:pPr>
      <w:r>
        <w:rPr>
          <w:rFonts w:ascii="Arial" w:hAnsi="Arial" w:cs="Arial"/>
          <w:sz w:val="22"/>
          <w:szCs w:val="22"/>
        </w:rPr>
        <w:t>ppp-2.4.4\</w:t>
      </w:r>
      <w:proofErr w:type="spellStart"/>
      <w:r>
        <w:rPr>
          <w:rFonts w:ascii="Arial" w:hAnsi="Arial" w:cs="Arial"/>
          <w:sz w:val="22"/>
          <w:szCs w:val="22"/>
        </w:rPr>
        <w:t>pppd</w:t>
      </w:r>
      <w:proofErr w:type="spellEnd"/>
      <w:r>
        <w:rPr>
          <w:rFonts w:ascii="Arial" w:hAnsi="Arial" w:cs="Arial"/>
          <w:sz w:val="22"/>
          <w:szCs w:val="22"/>
        </w:rPr>
        <w:t>\plugins\</w:t>
      </w:r>
      <w:proofErr w:type="spellStart"/>
      <w:r>
        <w:rPr>
          <w:rFonts w:ascii="Arial" w:hAnsi="Arial" w:cs="Arial"/>
          <w:sz w:val="22"/>
          <w:szCs w:val="22"/>
        </w:rPr>
        <w:t>rp-pppoe</w:t>
      </w:r>
      <w:proofErr w:type="spellEnd"/>
      <w:r>
        <w:rPr>
          <w:rFonts w:ascii="Arial" w:hAnsi="Arial" w:cs="Arial"/>
          <w:sz w:val="22"/>
          <w:szCs w:val="22"/>
        </w:rPr>
        <w:t>\</w:t>
      </w:r>
      <w:proofErr w:type="spellStart"/>
      <w:r>
        <w:rPr>
          <w:rFonts w:ascii="Arial" w:hAnsi="Arial" w:cs="Arial"/>
          <w:sz w:val="22"/>
          <w:szCs w:val="22"/>
        </w:rPr>
        <w:t>plugin.c</w:t>
      </w:r>
      <w:proofErr w:type="spellEnd"/>
      <w:r>
        <w:rPr>
          <w:rFonts w:ascii="Arial" w:hAnsi="Arial" w:cs="Arial"/>
          <w:sz w:val="22"/>
          <w:szCs w:val="22"/>
        </w:rPr>
        <w:t>; ppp-2.4.4\</w:t>
      </w:r>
      <w:proofErr w:type="spellStart"/>
      <w:r>
        <w:rPr>
          <w:rFonts w:ascii="Arial" w:hAnsi="Arial" w:cs="Arial"/>
          <w:sz w:val="22"/>
          <w:szCs w:val="22"/>
        </w:rPr>
        <w:t>pppd</w:t>
      </w:r>
      <w:proofErr w:type="spellEnd"/>
      <w:r>
        <w:rPr>
          <w:rFonts w:ascii="Arial" w:hAnsi="Arial" w:cs="Arial"/>
          <w:sz w:val="22"/>
          <w:szCs w:val="22"/>
        </w:rPr>
        <w:t>\plugins\</w:t>
      </w:r>
      <w:proofErr w:type="spellStart"/>
      <w:r>
        <w:rPr>
          <w:rFonts w:ascii="Arial" w:hAnsi="Arial" w:cs="Arial"/>
          <w:sz w:val="22"/>
          <w:szCs w:val="22"/>
        </w:rPr>
        <w:t>rp-pppoe</w:t>
      </w:r>
      <w:proofErr w:type="spellEnd"/>
      <w:r>
        <w:rPr>
          <w:rFonts w:ascii="Arial" w:hAnsi="Arial" w:cs="Arial"/>
          <w:sz w:val="22"/>
          <w:szCs w:val="22"/>
        </w:rPr>
        <w:t>\</w:t>
      </w:r>
      <w:proofErr w:type="spellStart"/>
      <w:r>
        <w:rPr>
          <w:rFonts w:ascii="Arial" w:hAnsi="Arial" w:cs="Arial"/>
          <w:sz w:val="22"/>
          <w:szCs w:val="22"/>
        </w:rPr>
        <w:t>pppoe-discovery.c</w:t>
      </w:r>
      <w:proofErr w:type="spellEnd"/>
      <w:r>
        <w:rPr>
          <w:rFonts w:ascii="Arial" w:hAnsi="Arial" w:cs="Arial"/>
          <w:sz w:val="22"/>
          <w:szCs w:val="22"/>
        </w:rPr>
        <w:t>;</w:t>
      </w:r>
    </w:p>
    <w:p w:rsidR="00AD204E" w:rsidRDefault="00AD204E" w:rsidP="00AD204E">
      <w:pPr>
        <w:ind w:right="522"/>
        <w:rPr>
          <w:rFonts w:ascii="Arial" w:hAnsi="Arial" w:cs="Arial"/>
          <w:sz w:val="22"/>
          <w:szCs w:val="22"/>
        </w:rPr>
      </w:pPr>
      <w:r>
        <w:rPr>
          <w:rFonts w:ascii="Arial" w:hAnsi="Arial" w:cs="Arial"/>
          <w:sz w:val="22"/>
          <w:szCs w:val="22"/>
        </w:rPr>
        <w:t>ppp-2.4.4\</w:t>
      </w:r>
      <w:proofErr w:type="spellStart"/>
      <w:r>
        <w:rPr>
          <w:rFonts w:ascii="Arial" w:hAnsi="Arial" w:cs="Arial"/>
          <w:sz w:val="22"/>
          <w:szCs w:val="22"/>
        </w:rPr>
        <w:t>pppd</w:t>
      </w:r>
      <w:proofErr w:type="spellEnd"/>
      <w:r>
        <w:rPr>
          <w:rFonts w:ascii="Arial" w:hAnsi="Arial" w:cs="Arial"/>
          <w:sz w:val="22"/>
          <w:szCs w:val="22"/>
        </w:rPr>
        <w:t>\plugins\</w:t>
      </w:r>
      <w:proofErr w:type="spellStart"/>
      <w:r>
        <w:rPr>
          <w:rFonts w:ascii="Arial" w:hAnsi="Arial" w:cs="Arial"/>
          <w:sz w:val="22"/>
          <w:szCs w:val="22"/>
        </w:rPr>
        <w:t>rp-pppoe</w:t>
      </w:r>
      <w:proofErr w:type="spellEnd"/>
      <w:r>
        <w:rPr>
          <w:rFonts w:ascii="Arial" w:hAnsi="Arial" w:cs="Arial"/>
          <w:sz w:val="22"/>
          <w:szCs w:val="22"/>
        </w:rPr>
        <w:t>\</w:t>
      </w:r>
      <w:proofErr w:type="spellStart"/>
      <w:r>
        <w:rPr>
          <w:rFonts w:ascii="Arial" w:hAnsi="Arial" w:cs="Arial"/>
          <w:sz w:val="22"/>
          <w:szCs w:val="22"/>
        </w:rPr>
        <w:t>pppoe.h</w:t>
      </w:r>
      <w:proofErr w:type="spellEnd"/>
      <w:r>
        <w:rPr>
          <w:rFonts w:ascii="Arial" w:hAnsi="Arial" w:cs="Arial"/>
          <w:sz w:val="22"/>
          <w:szCs w:val="22"/>
        </w:rPr>
        <w:t>; ppp-2.4.4\</w:t>
      </w:r>
      <w:proofErr w:type="spellStart"/>
      <w:r>
        <w:rPr>
          <w:rFonts w:ascii="Arial" w:hAnsi="Arial" w:cs="Arial"/>
          <w:sz w:val="22"/>
          <w:szCs w:val="22"/>
        </w:rPr>
        <w:t>pppd</w:t>
      </w:r>
      <w:proofErr w:type="spellEnd"/>
      <w:r>
        <w:rPr>
          <w:rFonts w:ascii="Arial" w:hAnsi="Arial" w:cs="Arial"/>
          <w:sz w:val="22"/>
          <w:szCs w:val="22"/>
        </w:rPr>
        <w:t>\plugins\</w:t>
      </w:r>
      <w:proofErr w:type="spellStart"/>
      <w:r>
        <w:rPr>
          <w:rFonts w:ascii="Arial" w:hAnsi="Arial" w:cs="Arial"/>
          <w:sz w:val="22"/>
          <w:szCs w:val="22"/>
        </w:rPr>
        <w:t>passprompt.c</w:t>
      </w:r>
      <w:proofErr w:type="spellEnd"/>
      <w:r>
        <w:rPr>
          <w:rFonts w:ascii="Arial" w:hAnsi="Arial" w:cs="Arial"/>
          <w:sz w:val="22"/>
          <w:szCs w:val="22"/>
        </w:rPr>
        <w:t xml:space="preserve">; and </w:t>
      </w:r>
    </w:p>
    <w:p w:rsidR="00AD204E" w:rsidRDefault="00AD204E" w:rsidP="00AD204E">
      <w:pPr>
        <w:ind w:right="522"/>
        <w:rPr>
          <w:rFonts w:ascii="Arial" w:hAnsi="Arial"/>
          <w:color w:val="0000FF"/>
          <w:sz w:val="22"/>
          <w:szCs w:val="22"/>
          <w:u w:val="single"/>
        </w:rPr>
      </w:pPr>
      <w:r>
        <w:rPr>
          <w:rFonts w:ascii="Arial" w:hAnsi="Arial" w:cs="Arial"/>
          <w:sz w:val="22"/>
          <w:szCs w:val="22"/>
        </w:rPr>
        <w:t>ppp-2.4.4\</w:t>
      </w:r>
      <w:proofErr w:type="spellStart"/>
      <w:r>
        <w:rPr>
          <w:rFonts w:ascii="Arial" w:hAnsi="Arial" w:cs="Arial"/>
          <w:sz w:val="22"/>
          <w:szCs w:val="22"/>
        </w:rPr>
        <w:t>pppd</w:t>
      </w:r>
      <w:proofErr w:type="spellEnd"/>
      <w:r>
        <w:rPr>
          <w:rFonts w:ascii="Arial" w:hAnsi="Arial" w:cs="Arial"/>
          <w:sz w:val="22"/>
          <w:szCs w:val="22"/>
        </w:rPr>
        <w:t>\plugins\</w:t>
      </w:r>
      <w:proofErr w:type="spellStart"/>
      <w:proofErr w:type="gramStart"/>
      <w:r>
        <w:rPr>
          <w:rFonts w:ascii="Arial" w:hAnsi="Arial" w:cs="Arial"/>
          <w:sz w:val="22"/>
          <w:szCs w:val="22"/>
        </w:rPr>
        <w:t>winbind.c</w:t>
      </w:r>
      <w:proofErr w:type="spellEnd"/>
      <w:r>
        <w:rPr>
          <w:rFonts w:ascii="Arial" w:hAnsi="Arial" w:cs="Arial"/>
          <w:sz w:val="22"/>
          <w:szCs w:val="22"/>
        </w:rPr>
        <w:t xml:space="preserve">  -</w:t>
      </w:r>
      <w:proofErr w:type="gramEnd"/>
      <w:r>
        <w:rPr>
          <w:rFonts w:ascii="Arial" w:hAnsi="Arial" w:cs="Arial"/>
          <w:sz w:val="22"/>
          <w:szCs w:val="22"/>
        </w:rPr>
        <w:t xml:space="preserve">  </w:t>
      </w:r>
      <w:r>
        <w:rPr>
          <w:rFonts w:ascii="Arial" w:hAnsi="Arial"/>
          <w:sz w:val="22"/>
          <w:szCs w:val="22"/>
          <w:lang w:val="de-DE"/>
        </w:rPr>
        <w:t>ftp://ftp.samba.org/pub/ppp/ppp-2.4.4.tar.gz</w:t>
      </w:r>
    </w:p>
    <w:p w:rsidR="00AD204E" w:rsidRPr="00653310" w:rsidRDefault="00AD204E" w:rsidP="00AD204E">
      <w:pPr>
        <w:ind w:right="522"/>
        <w:rPr>
          <w:rFonts w:ascii="Arial" w:hAnsi="Arial"/>
          <w:color w:val="0000FF"/>
          <w:sz w:val="22"/>
          <w:szCs w:val="22"/>
          <w:u w:val="single"/>
        </w:rPr>
      </w:pPr>
      <w:r>
        <w:rPr>
          <w:rFonts w:ascii="Arial" w:hAnsi="Arial"/>
          <w:color w:val="0000FF"/>
          <w:sz w:val="22"/>
          <w:szCs w:val="22"/>
          <w:u w:val="single"/>
        </w:rPr>
        <w:t>- b</w:t>
      </w:r>
      <w:r w:rsidRPr="00653310">
        <w:rPr>
          <w:rFonts w:ascii="Arial" w:hAnsi="Arial"/>
          <w:color w:val="0000FF"/>
          <w:sz w:val="22"/>
          <w:szCs w:val="22"/>
          <w:u w:val="single"/>
        </w:rPr>
        <w:t>usybox-1.1.3/networking/</w:t>
      </w:r>
      <w:proofErr w:type="spellStart"/>
      <w:r w:rsidRPr="00653310">
        <w:rPr>
          <w:rFonts w:ascii="Arial" w:hAnsi="Arial"/>
          <w:color w:val="0000FF"/>
          <w:sz w:val="22"/>
          <w:szCs w:val="22"/>
          <w:u w:val="single"/>
        </w:rPr>
        <w:t>udhcp</w:t>
      </w:r>
      <w:proofErr w:type="spellEnd"/>
      <w:r w:rsidRPr="00653310">
        <w:rPr>
          <w:rFonts w:ascii="Arial" w:hAnsi="Arial"/>
          <w:color w:val="0000FF"/>
          <w:sz w:val="22"/>
          <w:szCs w:val="22"/>
          <w:u w:val="single"/>
        </w:rPr>
        <w:t>/</w:t>
      </w:r>
      <w:proofErr w:type="spellStart"/>
      <w:r w:rsidRPr="00653310">
        <w:rPr>
          <w:rFonts w:ascii="Arial" w:hAnsi="Arial"/>
          <w:color w:val="0000FF"/>
          <w:sz w:val="22"/>
          <w:szCs w:val="22"/>
          <w:u w:val="single"/>
        </w:rPr>
        <w:t>dhcpc.c</w:t>
      </w:r>
      <w:proofErr w:type="spellEnd"/>
    </w:p>
    <w:p w:rsidR="00AD204E" w:rsidRPr="00653310" w:rsidRDefault="00AD204E" w:rsidP="00AD204E">
      <w:pPr>
        <w:ind w:right="522"/>
        <w:rPr>
          <w:rFonts w:ascii="Arial" w:hAnsi="Arial"/>
          <w:color w:val="0000FF"/>
          <w:sz w:val="22"/>
          <w:szCs w:val="22"/>
          <w:u w:val="single"/>
        </w:rPr>
      </w:pPr>
      <w:proofErr w:type="gramStart"/>
      <w:r w:rsidRPr="00653310">
        <w:rPr>
          <w:rFonts w:ascii="Arial" w:hAnsi="Arial"/>
          <w:color w:val="0000FF"/>
          <w:sz w:val="22"/>
          <w:szCs w:val="22"/>
          <w:u w:val="single"/>
        </w:rPr>
        <w:t>busybox-1.1.3</w:t>
      </w:r>
      <w:proofErr w:type="gramEnd"/>
      <w:r w:rsidRPr="00653310">
        <w:rPr>
          <w:rFonts w:ascii="Arial" w:hAnsi="Arial"/>
          <w:color w:val="0000FF"/>
          <w:sz w:val="22"/>
          <w:szCs w:val="22"/>
          <w:u w:val="single"/>
        </w:rPr>
        <w:tab/>
        <w:t>Busybox-1.1.3/</w:t>
      </w:r>
      <w:proofErr w:type="spellStart"/>
      <w:r w:rsidRPr="00653310">
        <w:rPr>
          <w:rFonts w:ascii="Arial" w:hAnsi="Arial"/>
          <w:color w:val="0000FF"/>
          <w:sz w:val="22"/>
          <w:szCs w:val="22"/>
          <w:u w:val="single"/>
        </w:rPr>
        <w:t>coreutils</w:t>
      </w:r>
      <w:proofErr w:type="spellEnd"/>
      <w:r w:rsidRPr="00653310">
        <w:rPr>
          <w:rFonts w:ascii="Arial" w:hAnsi="Arial"/>
          <w:color w:val="0000FF"/>
          <w:sz w:val="22"/>
          <w:szCs w:val="22"/>
          <w:u w:val="single"/>
        </w:rPr>
        <w:t>/</w:t>
      </w:r>
      <w:proofErr w:type="spellStart"/>
      <w:r w:rsidRPr="00653310">
        <w:rPr>
          <w:rFonts w:ascii="Arial" w:hAnsi="Arial"/>
          <w:color w:val="0000FF"/>
          <w:sz w:val="22"/>
          <w:szCs w:val="22"/>
          <w:u w:val="single"/>
        </w:rPr>
        <w:t>df.c</w:t>
      </w:r>
      <w:proofErr w:type="spellEnd"/>
    </w:p>
    <w:p w:rsidR="00AD204E" w:rsidRPr="00653310" w:rsidRDefault="00AD204E" w:rsidP="00AD204E">
      <w:pPr>
        <w:ind w:right="522"/>
        <w:rPr>
          <w:rFonts w:ascii="Arial" w:hAnsi="Arial"/>
          <w:color w:val="0000FF"/>
          <w:sz w:val="22"/>
          <w:szCs w:val="22"/>
          <w:u w:val="single"/>
        </w:rPr>
      </w:pPr>
      <w:proofErr w:type="gramStart"/>
      <w:r w:rsidRPr="00653310">
        <w:rPr>
          <w:rFonts w:ascii="Arial" w:hAnsi="Arial"/>
          <w:color w:val="0000FF"/>
          <w:sz w:val="22"/>
          <w:szCs w:val="22"/>
          <w:u w:val="single"/>
        </w:rPr>
        <w:t>busybox-1.1.3</w:t>
      </w:r>
      <w:proofErr w:type="gramEnd"/>
      <w:r w:rsidRPr="00653310">
        <w:rPr>
          <w:rFonts w:ascii="Arial" w:hAnsi="Arial"/>
          <w:color w:val="0000FF"/>
          <w:sz w:val="22"/>
          <w:szCs w:val="22"/>
          <w:u w:val="single"/>
        </w:rPr>
        <w:tab/>
        <w:t>Busybox-1.1.3/</w:t>
      </w:r>
      <w:proofErr w:type="spellStart"/>
      <w:r w:rsidRPr="00653310">
        <w:rPr>
          <w:rFonts w:ascii="Arial" w:hAnsi="Arial"/>
          <w:color w:val="0000FF"/>
          <w:sz w:val="22"/>
          <w:szCs w:val="22"/>
          <w:u w:val="single"/>
        </w:rPr>
        <w:t>libbb</w:t>
      </w:r>
      <w:proofErr w:type="spellEnd"/>
      <w:r w:rsidRPr="00653310">
        <w:rPr>
          <w:rFonts w:ascii="Arial" w:hAnsi="Arial"/>
          <w:color w:val="0000FF"/>
          <w:sz w:val="22"/>
          <w:szCs w:val="22"/>
          <w:u w:val="single"/>
        </w:rPr>
        <w:t>/</w:t>
      </w:r>
      <w:proofErr w:type="spellStart"/>
      <w:r w:rsidRPr="00653310">
        <w:rPr>
          <w:rFonts w:ascii="Arial" w:hAnsi="Arial"/>
          <w:color w:val="0000FF"/>
          <w:sz w:val="22"/>
          <w:szCs w:val="22"/>
          <w:u w:val="single"/>
        </w:rPr>
        <w:t>procps.c</w:t>
      </w:r>
      <w:proofErr w:type="spellEnd"/>
    </w:p>
    <w:p w:rsidR="00AD204E" w:rsidRPr="00653310" w:rsidRDefault="00AD204E" w:rsidP="00AD204E">
      <w:pPr>
        <w:ind w:right="522"/>
        <w:rPr>
          <w:rFonts w:ascii="Arial" w:hAnsi="Arial"/>
          <w:color w:val="0000FF"/>
          <w:sz w:val="22"/>
          <w:szCs w:val="22"/>
          <w:u w:val="single"/>
        </w:rPr>
      </w:pPr>
      <w:proofErr w:type="gramStart"/>
      <w:r w:rsidRPr="00653310">
        <w:rPr>
          <w:rFonts w:ascii="Arial" w:hAnsi="Arial"/>
          <w:color w:val="0000FF"/>
          <w:sz w:val="22"/>
          <w:szCs w:val="22"/>
          <w:u w:val="single"/>
        </w:rPr>
        <w:t>busybox-1.1.3</w:t>
      </w:r>
      <w:proofErr w:type="gramEnd"/>
      <w:r w:rsidRPr="00653310">
        <w:rPr>
          <w:rFonts w:ascii="Arial" w:hAnsi="Arial"/>
          <w:color w:val="0000FF"/>
          <w:sz w:val="22"/>
          <w:szCs w:val="22"/>
          <w:u w:val="single"/>
        </w:rPr>
        <w:tab/>
        <w:t>Busybox-1.1.3/</w:t>
      </w:r>
      <w:proofErr w:type="spellStart"/>
      <w:r w:rsidRPr="00653310">
        <w:rPr>
          <w:rFonts w:ascii="Arial" w:hAnsi="Arial"/>
          <w:color w:val="0000FF"/>
          <w:sz w:val="22"/>
          <w:szCs w:val="22"/>
          <w:u w:val="single"/>
        </w:rPr>
        <w:t>loginutils</w:t>
      </w:r>
      <w:proofErr w:type="spellEnd"/>
      <w:r w:rsidRPr="00653310">
        <w:rPr>
          <w:rFonts w:ascii="Arial" w:hAnsi="Arial"/>
          <w:color w:val="0000FF"/>
          <w:sz w:val="22"/>
          <w:szCs w:val="22"/>
          <w:u w:val="single"/>
        </w:rPr>
        <w:t>/</w:t>
      </w:r>
      <w:proofErr w:type="spellStart"/>
      <w:r w:rsidRPr="00653310">
        <w:rPr>
          <w:rFonts w:ascii="Arial" w:hAnsi="Arial"/>
          <w:color w:val="0000FF"/>
          <w:sz w:val="22"/>
          <w:szCs w:val="22"/>
          <w:u w:val="single"/>
        </w:rPr>
        <w:t>getty.c</w:t>
      </w:r>
      <w:proofErr w:type="spellEnd"/>
    </w:p>
    <w:p w:rsidR="00AD204E" w:rsidRPr="00653310" w:rsidRDefault="00AD204E" w:rsidP="00AD204E">
      <w:pPr>
        <w:ind w:right="522"/>
        <w:rPr>
          <w:rFonts w:ascii="Arial" w:hAnsi="Arial"/>
          <w:color w:val="0000FF"/>
          <w:sz w:val="22"/>
          <w:szCs w:val="22"/>
          <w:u w:val="single"/>
        </w:rPr>
      </w:pPr>
      <w:proofErr w:type="gramStart"/>
      <w:r w:rsidRPr="00653310">
        <w:rPr>
          <w:rFonts w:ascii="Arial" w:hAnsi="Arial"/>
          <w:color w:val="0000FF"/>
          <w:sz w:val="22"/>
          <w:szCs w:val="22"/>
          <w:u w:val="single"/>
        </w:rPr>
        <w:t>busybox-1.1.3</w:t>
      </w:r>
      <w:proofErr w:type="gramEnd"/>
      <w:r w:rsidRPr="00653310">
        <w:rPr>
          <w:rFonts w:ascii="Arial" w:hAnsi="Arial"/>
          <w:color w:val="0000FF"/>
          <w:sz w:val="22"/>
          <w:szCs w:val="22"/>
          <w:u w:val="single"/>
        </w:rPr>
        <w:tab/>
        <w:t>Busybox-1.1.3/</w:t>
      </w:r>
      <w:proofErr w:type="spellStart"/>
      <w:r w:rsidRPr="00653310">
        <w:rPr>
          <w:rFonts w:ascii="Arial" w:hAnsi="Arial"/>
          <w:color w:val="0000FF"/>
          <w:sz w:val="22"/>
          <w:szCs w:val="22"/>
          <w:u w:val="single"/>
        </w:rPr>
        <w:t>loginutils</w:t>
      </w:r>
      <w:proofErr w:type="spellEnd"/>
      <w:r w:rsidRPr="00653310">
        <w:rPr>
          <w:rFonts w:ascii="Arial" w:hAnsi="Arial"/>
          <w:color w:val="0000FF"/>
          <w:sz w:val="22"/>
          <w:szCs w:val="22"/>
          <w:u w:val="single"/>
        </w:rPr>
        <w:t>/</w:t>
      </w:r>
      <w:proofErr w:type="spellStart"/>
      <w:r w:rsidRPr="00653310">
        <w:rPr>
          <w:rFonts w:ascii="Arial" w:hAnsi="Arial"/>
          <w:color w:val="0000FF"/>
          <w:sz w:val="22"/>
          <w:szCs w:val="22"/>
          <w:u w:val="single"/>
        </w:rPr>
        <w:t>passwd.c</w:t>
      </w:r>
      <w:proofErr w:type="spellEnd"/>
    </w:p>
    <w:p w:rsidR="00AD204E" w:rsidRPr="00653310" w:rsidRDefault="00AD204E" w:rsidP="00AD204E">
      <w:pPr>
        <w:ind w:right="522"/>
        <w:rPr>
          <w:rFonts w:ascii="Arial" w:hAnsi="Arial"/>
          <w:color w:val="0000FF"/>
          <w:sz w:val="22"/>
          <w:szCs w:val="22"/>
          <w:u w:val="single"/>
        </w:rPr>
      </w:pPr>
      <w:proofErr w:type="gramStart"/>
      <w:r w:rsidRPr="00653310">
        <w:rPr>
          <w:rFonts w:ascii="Arial" w:hAnsi="Arial"/>
          <w:color w:val="0000FF"/>
          <w:sz w:val="22"/>
          <w:szCs w:val="22"/>
          <w:u w:val="single"/>
        </w:rPr>
        <w:t>busybox-1.1.3</w:t>
      </w:r>
      <w:proofErr w:type="gramEnd"/>
      <w:r w:rsidRPr="00653310">
        <w:rPr>
          <w:rFonts w:ascii="Arial" w:hAnsi="Arial"/>
          <w:color w:val="0000FF"/>
          <w:sz w:val="22"/>
          <w:szCs w:val="22"/>
          <w:u w:val="single"/>
        </w:rPr>
        <w:tab/>
        <w:t>Busybox-1.1.3/</w:t>
      </w:r>
      <w:proofErr w:type="spellStart"/>
      <w:r w:rsidRPr="00653310">
        <w:rPr>
          <w:rFonts w:ascii="Arial" w:hAnsi="Arial"/>
          <w:color w:val="0000FF"/>
          <w:sz w:val="22"/>
          <w:szCs w:val="22"/>
          <w:u w:val="single"/>
        </w:rPr>
        <w:t>libbb</w:t>
      </w:r>
      <w:proofErr w:type="spellEnd"/>
      <w:r w:rsidRPr="00653310">
        <w:rPr>
          <w:rFonts w:ascii="Arial" w:hAnsi="Arial"/>
          <w:color w:val="0000FF"/>
          <w:sz w:val="22"/>
          <w:szCs w:val="22"/>
          <w:u w:val="single"/>
        </w:rPr>
        <w:t>/</w:t>
      </w:r>
      <w:proofErr w:type="spellStart"/>
      <w:r w:rsidRPr="00653310">
        <w:rPr>
          <w:rFonts w:ascii="Arial" w:hAnsi="Arial"/>
          <w:color w:val="0000FF"/>
          <w:sz w:val="22"/>
          <w:szCs w:val="22"/>
          <w:u w:val="single"/>
        </w:rPr>
        <w:t>speed_table.c</w:t>
      </w:r>
      <w:proofErr w:type="spellEnd"/>
    </w:p>
    <w:p w:rsidR="00AD204E" w:rsidRPr="00653310" w:rsidRDefault="00AD204E" w:rsidP="00AD204E">
      <w:pPr>
        <w:ind w:right="522"/>
        <w:rPr>
          <w:rFonts w:ascii="Arial" w:hAnsi="Arial"/>
          <w:color w:val="0000FF"/>
          <w:sz w:val="22"/>
          <w:szCs w:val="22"/>
          <w:u w:val="single"/>
        </w:rPr>
      </w:pPr>
      <w:proofErr w:type="gramStart"/>
      <w:r w:rsidRPr="00653310">
        <w:rPr>
          <w:rFonts w:ascii="Arial" w:hAnsi="Arial"/>
          <w:color w:val="0000FF"/>
          <w:sz w:val="22"/>
          <w:szCs w:val="22"/>
          <w:u w:val="single"/>
        </w:rPr>
        <w:t>busybox-1.1.3</w:t>
      </w:r>
      <w:proofErr w:type="gramEnd"/>
      <w:r w:rsidRPr="00653310">
        <w:rPr>
          <w:rFonts w:ascii="Arial" w:hAnsi="Arial"/>
          <w:color w:val="0000FF"/>
          <w:sz w:val="22"/>
          <w:szCs w:val="22"/>
          <w:u w:val="single"/>
        </w:rPr>
        <w:tab/>
        <w:t>Busybox-1.1.3/</w:t>
      </w:r>
      <w:proofErr w:type="spellStart"/>
      <w:r w:rsidRPr="00653310">
        <w:rPr>
          <w:rFonts w:ascii="Arial" w:hAnsi="Arial"/>
          <w:color w:val="0000FF"/>
          <w:sz w:val="22"/>
          <w:szCs w:val="22"/>
          <w:u w:val="single"/>
        </w:rPr>
        <w:t>sysklog</w:t>
      </w:r>
      <w:proofErr w:type="spellEnd"/>
      <w:r w:rsidRPr="00653310">
        <w:rPr>
          <w:rFonts w:ascii="Arial" w:hAnsi="Arial"/>
          <w:color w:val="0000FF"/>
          <w:sz w:val="22"/>
          <w:szCs w:val="22"/>
          <w:u w:val="single"/>
        </w:rPr>
        <w:t>/</w:t>
      </w:r>
      <w:proofErr w:type="spellStart"/>
      <w:r w:rsidRPr="00653310">
        <w:rPr>
          <w:rFonts w:ascii="Arial" w:hAnsi="Arial"/>
          <w:color w:val="0000FF"/>
          <w:sz w:val="22"/>
          <w:szCs w:val="22"/>
          <w:u w:val="single"/>
        </w:rPr>
        <w:t>syslogd.c</w:t>
      </w:r>
      <w:proofErr w:type="spellEnd"/>
    </w:p>
    <w:p w:rsidR="00AD204E" w:rsidRPr="00653310" w:rsidRDefault="00AD204E" w:rsidP="00AD204E">
      <w:pPr>
        <w:ind w:right="522"/>
        <w:rPr>
          <w:rFonts w:ascii="Arial" w:hAnsi="Arial"/>
          <w:color w:val="0000FF"/>
          <w:sz w:val="22"/>
          <w:szCs w:val="22"/>
          <w:u w:val="single"/>
        </w:rPr>
      </w:pPr>
      <w:proofErr w:type="gramStart"/>
      <w:r w:rsidRPr="00653310">
        <w:rPr>
          <w:rFonts w:ascii="Arial" w:hAnsi="Arial"/>
          <w:color w:val="0000FF"/>
          <w:sz w:val="22"/>
          <w:szCs w:val="22"/>
          <w:u w:val="single"/>
        </w:rPr>
        <w:t>busybox-1.1.3</w:t>
      </w:r>
      <w:proofErr w:type="gramEnd"/>
      <w:r w:rsidRPr="00653310">
        <w:rPr>
          <w:rFonts w:ascii="Arial" w:hAnsi="Arial"/>
          <w:color w:val="0000FF"/>
          <w:sz w:val="22"/>
          <w:szCs w:val="22"/>
          <w:u w:val="single"/>
        </w:rPr>
        <w:tab/>
        <w:t>Busybox-1.1.3/include/</w:t>
      </w:r>
      <w:proofErr w:type="spellStart"/>
      <w:r w:rsidRPr="00653310">
        <w:rPr>
          <w:rFonts w:ascii="Arial" w:hAnsi="Arial"/>
          <w:color w:val="0000FF"/>
          <w:sz w:val="22"/>
          <w:szCs w:val="22"/>
          <w:u w:val="single"/>
        </w:rPr>
        <w:t>usage.h</w:t>
      </w:r>
      <w:proofErr w:type="spellEnd"/>
    </w:p>
    <w:p w:rsidR="00AD204E" w:rsidRDefault="00AD204E" w:rsidP="00AD204E">
      <w:pPr>
        <w:ind w:right="522"/>
        <w:rPr>
          <w:rFonts w:ascii="Arial" w:hAnsi="Arial" w:cs="Arial"/>
          <w:sz w:val="22"/>
          <w:szCs w:val="22"/>
        </w:rPr>
      </w:pPr>
      <w:proofErr w:type="gramStart"/>
      <w:r w:rsidRPr="00653310">
        <w:rPr>
          <w:rFonts w:ascii="Arial" w:hAnsi="Arial"/>
          <w:color w:val="0000FF"/>
          <w:sz w:val="22"/>
          <w:szCs w:val="22"/>
          <w:u w:val="single"/>
        </w:rPr>
        <w:t>busybox-1.1.3</w:t>
      </w:r>
      <w:proofErr w:type="gramEnd"/>
      <w:r w:rsidRPr="00653310">
        <w:rPr>
          <w:rFonts w:ascii="Arial" w:hAnsi="Arial"/>
          <w:color w:val="0000FF"/>
          <w:sz w:val="22"/>
          <w:szCs w:val="22"/>
          <w:u w:val="single"/>
        </w:rPr>
        <w:tab/>
        <w:t>Busybox-1.1.3/</w:t>
      </w:r>
      <w:proofErr w:type="spellStart"/>
      <w:r w:rsidRPr="00653310">
        <w:rPr>
          <w:rFonts w:ascii="Arial" w:hAnsi="Arial"/>
          <w:color w:val="0000FF"/>
          <w:sz w:val="22"/>
          <w:szCs w:val="22"/>
          <w:u w:val="single"/>
        </w:rPr>
        <w:t>udhcp</w:t>
      </w:r>
      <w:proofErr w:type="spellEnd"/>
      <w:r w:rsidRPr="00653310">
        <w:rPr>
          <w:rFonts w:ascii="Arial" w:hAnsi="Arial"/>
          <w:color w:val="0000FF"/>
          <w:sz w:val="22"/>
          <w:szCs w:val="22"/>
          <w:u w:val="single"/>
        </w:rPr>
        <w:t>/</w:t>
      </w:r>
      <w:proofErr w:type="spellStart"/>
      <w:r w:rsidRPr="00653310">
        <w:rPr>
          <w:rFonts w:ascii="Arial" w:hAnsi="Arial"/>
          <w:color w:val="0000FF"/>
          <w:sz w:val="22"/>
          <w:szCs w:val="22"/>
          <w:u w:val="single"/>
        </w:rPr>
        <w:t>options.c</w:t>
      </w:r>
      <w:proofErr w:type="spellEnd"/>
    </w:p>
    <w:p w:rsidR="00AD204E" w:rsidRDefault="00AD204E" w:rsidP="00AD204E">
      <w:pPr>
        <w:rPr>
          <w:rFonts w:ascii="Arial" w:hAnsi="Arial" w:cs="Arial"/>
          <w:sz w:val="22"/>
          <w:szCs w:val="22"/>
        </w:rPr>
      </w:pPr>
    </w:p>
    <w:p w:rsidR="00AD204E" w:rsidRDefault="00AD204E" w:rsidP="00AD204E">
      <w:pPr>
        <w:pStyle w:val="HTMLPreformatted"/>
        <w:rPr>
          <w:rFonts w:ascii="Arial" w:hAnsi="Arial" w:cs="Arial"/>
          <w:sz w:val="22"/>
          <w:szCs w:val="22"/>
        </w:rPr>
      </w:pPr>
      <w:r>
        <w:rPr>
          <w:rFonts w:ascii="Arial" w:hAnsi="Arial" w:cs="Arial"/>
          <w:sz w:val="22"/>
          <w:szCs w:val="22"/>
        </w:rPr>
        <w:t>Portions of this software are free software distributed under the terms of the GNU Lesser General Public License, version 2.1 as published by the Free Software Foundation.  These programs are distributed in the hope that they will be useful, but WITHOUT ANY WARRANTY; without even the implied warranty of MERCHANTABILITY or FITNESS FOR A PARTICULAR PURPOSE.  See the GNU Lesser General Public License for more details.</w:t>
      </w:r>
    </w:p>
    <w:p w:rsidR="00AD204E" w:rsidRDefault="00AD204E" w:rsidP="00AD204E">
      <w:pPr>
        <w:rPr>
          <w:rFonts w:ascii="Arial" w:hAnsi="Arial" w:cs="Arial"/>
          <w:sz w:val="22"/>
          <w:szCs w:val="22"/>
        </w:rPr>
      </w:pPr>
      <w:r>
        <w:rPr>
          <w:rFonts w:ascii="Arial" w:hAnsi="Arial" w:cs="Arial"/>
          <w:sz w:val="22"/>
          <w:szCs w:val="22"/>
        </w:rPr>
        <w:t>These portions of the software in source code form, along with a copy of the GNU Lesser General Public License can be found on the source code disk that is distributed with this product and/or at the locations indicated below:</w:t>
      </w:r>
    </w:p>
    <w:p w:rsidR="00AD204E" w:rsidRDefault="00AD204E" w:rsidP="00AD204E">
      <w:pPr>
        <w:ind w:right="522"/>
        <w:rPr>
          <w:rFonts w:ascii="Arial" w:hAnsi="Arial" w:cs="Arial"/>
          <w:sz w:val="22"/>
          <w:szCs w:val="22"/>
        </w:rPr>
      </w:pPr>
      <w:r>
        <w:rPr>
          <w:rFonts w:ascii="Arial" w:hAnsi="Arial" w:cs="Arial"/>
          <w:sz w:val="22"/>
          <w:szCs w:val="22"/>
        </w:rPr>
        <w:t>- ppp-2.4.4\</w:t>
      </w:r>
      <w:proofErr w:type="spellStart"/>
      <w:r>
        <w:rPr>
          <w:rFonts w:ascii="Arial" w:hAnsi="Arial" w:cs="Arial"/>
          <w:sz w:val="22"/>
          <w:szCs w:val="22"/>
        </w:rPr>
        <w:t>pppd</w:t>
      </w:r>
      <w:proofErr w:type="spellEnd"/>
      <w:r>
        <w:rPr>
          <w:rFonts w:ascii="Arial" w:hAnsi="Arial" w:cs="Arial"/>
          <w:sz w:val="22"/>
          <w:szCs w:val="22"/>
        </w:rPr>
        <w:t>\plugins\</w:t>
      </w:r>
      <w:proofErr w:type="spellStart"/>
      <w:r>
        <w:rPr>
          <w:rFonts w:ascii="Arial" w:hAnsi="Arial" w:cs="Arial"/>
          <w:sz w:val="22"/>
          <w:szCs w:val="22"/>
        </w:rPr>
        <w:t>pppoatm</w:t>
      </w:r>
      <w:proofErr w:type="spellEnd"/>
      <w:r>
        <w:rPr>
          <w:rFonts w:ascii="Arial" w:hAnsi="Arial" w:cs="Arial"/>
          <w:sz w:val="22"/>
          <w:szCs w:val="22"/>
        </w:rPr>
        <w:t>\</w:t>
      </w:r>
      <w:proofErr w:type="spellStart"/>
      <w:r>
        <w:rPr>
          <w:rFonts w:ascii="Arial" w:hAnsi="Arial" w:cs="Arial"/>
          <w:sz w:val="22"/>
          <w:szCs w:val="22"/>
        </w:rPr>
        <w:t>ans.c</w:t>
      </w:r>
      <w:proofErr w:type="spellEnd"/>
      <w:r>
        <w:rPr>
          <w:rFonts w:ascii="Arial" w:hAnsi="Arial" w:cs="Arial"/>
          <w:sz w:val="22"/>
          <w:szCs w:val="22"/>
        </w:rPr>
        <w:t>, ppp-2.4.4\</w:t>
      </w:r>
      <w:proofErr w:type="spellStart"/>
      <w:r>
        <w:rPr>
          <w:rFonts w:ascii="Arial" w:hAnsi="Arial" w:cs="Arial"/>
          <w:sz w:val="22"/>
          <w:szCs w:val="22"/>
        </w:rPr>
        <w:t>pppd</w:t>
      </w:r>
      <w:proofErr w:type="spellEnd"/>
      <w:r>
        <w:rPr>
          <w:rFonts w:ascii="Arial" w:hAnsi="Arial" w:cs="Arial"/>
          <w:sz w:val="22"/>
          <w:szCs w:val="22"/>
        </w:rPr>
        <w:t>\plugins\</w:t>
      </w:r>
      <w:proofErr w:type="spellStart"/>
      <w:r>
        <w:rPr>
          <w:rFonts w:ascii="Arial" w:hAnsi="Arial" w:cs="Arial"/>
          <w:sz w:val="22"/>
          <w:szCs w:val="22"/>
        </w:rPr>
        <w:t>pppoatm</w:t>
      </w:r>
      <w:proofErr w:type="spellEnd"/>
      <w:r>
        <w:rPr>
          <w:rFonts w:ascii="Arial" w:hAnsi="Arial" w:cs="Arial"/>
          <w:sz w:val="22"/>
          <w:szCs w:val="22"/>
        </w:rPr>
        <w:t>\</w:t>
      </w:r>
      <w:proofErr w:type="spellStart"/>
      <w:r>
        <w:rPr>
          <w:rFonts w:ascii="Arial" w:hAnsi="Arial" w:cs="Arial"/>
          <w:sz w:val="22"/>
          <w:szCs w:val="22"/>
        </w:rPr>
        <w:t>atm.h</w:t>
      </w:r>
      <w:proofErr w:type="spellEnd"/>
      <w:r>
        <w:rPr>
          <w:rFonts w:ascii="Arial" w:hAnsi="Arial" w:cs="Arial"/>
          <w:sz w:val="22"/>
          <w:szCs w:val="22"/>
        </w:rPr>
        <w:t xml:space="preserve">, </w:t>
      </w:r>
    </w:p>
    <w:p w:rsidR="00AD204E" w:rsidRDefault="00AD204E" w:rsidP="00AD204E">
      <w:pPr>
        <w:ind w:right="522"/>
        <w:rPr>
          <w:rFonts w:ascii="Arial" w:hAnsi="Arial" w:cs="Arial"/>
          <w:sz w:val="22"/>
          <w:szCs w:val="22"/>
        </w:rPr>
      </w:pPr>
      <w:r>
        <w:rPr>
          <w:rFonts w:ascii="Arial" w:hAnsi="Arial" w:cs="Arial"/>
          <w:sz w:val="22"/>
          <w:szCs w:val="22"/>
        </w:rPr>
        <w:t>ppp-2.4.4\</w:t>
      </w:r>
      <w:proofErr w:type="spellStart"/>
      <w:r>
        <w:rPr>
          <w:rFonts w:ascii="Arial" w:hAnsi="Arial" w:cs="Arial"/>
          <w:sz w:val="22"/>
          <w:szCs w:val="22"/>
        </w:rPr>
        <w:t>pppd</w:t>
      </w:r>
      <w:proofErr w:type="spellEnd"/>
      <w:r>
        <w:rPr>
          <w:rFonts w:ascii="Arial" w:hAnsi="Arial" w:cs="Arial"/>
          <w:sz w:val="22"/>
          <w:szCs w:val="22"/>
        </w:rPr>
        <w:t>\plugins\</w:t>
      </w:r>
      <w:proofErr w:type="spellStart"/>
      <w:r>
        <w:rPr>
          <w:rFonts w:ascii="Arial" w:hAnsi="Arial" w:cs="Arial"/>
          <w:sz w:val="22"/>
          <w:szCs w:val="22"/>
        </w:rPr>
        <w:t>pppoatm</w:t>
      </w:r>
      <w:proofErr w:type="spellEnd"/>
      <w:r>
        <w:rPr>
          <w:rFonts w:ascii="Arial" w:hAnsi="Arial" w:cs="Arial"/>
          <w:sz w:val="22"/>
          <w:szCs w:val="22"/>
        </w:rPr>
        <w:t>\</w:t>
      </w:r>
      <w:proofErr w:type="spellStart"/>
      <w:r>
        <w:rPr>
          <w:rFonts w:ascii="Arial" w:hAnsi="Arial" w:cs="Arial"/>
          <w:sz w:val="22"/>
          <w:szCs w:val="22"/>
        </w:rPr>
        <w:t>atmres.h</w:t>
      </w:r>
      <w:proofErr w:type="spellEnd"/>
      <w:r>
        <w:rPr>
          <w:rFonts w:ascii="Arial" w:hAnsi="Arial" w:cs="Arial"/>
          <w:sz w:val="22"/>
          <w:szCs w:val="22"/>
        </w:rPr>
        <w:t>, ppp-2.4.4\</w:t>
      </w:r>
      <w:proofErr w:type="spellStart"/>
      <w:r>
        <w:rPr>
          <w:rFonts w:ascii="Arial" w:hAnsi="Arial" w:cs="Arial"/>
          <w:sz w:val="22"/>
          <w:szCs w:val="22"/>
        </w:rPr>
        <w:t>pppd</w:t>
      </w:r>
      <w:proofErr w:type="spellEnd"/>
      <w:r>
        <w:rPr>
          <w:rFonts w:ascii="Arial" w:hAnsi="Arial" w:cs="Arial"/>
          <w:sz w:val="22"/>
          <w:szCs w:val="22"/>
        </w:rPr>
        <w:t>\plugins\</w:t>
      </w:r>
      <w:proofErr w:type="spellStart"/>
      <w:r>
        <w:rPr>
          <w:rFonts w:ascii="Arial" w:hAnsi="Arial" w:cs="Arial"/>
          <w:sz w:val="22"/>
          <w:szCs w:val="22"/>
        </w:rPr>
        <w:t>pppoatm</w:t>
      </w:r>
      <w:proofErr w:type="spellEnd"/>
      <w:r>
        <w:rPr>
          <w:rFonts w:ascii="Arial" w:hAnsi="Arial" w:cs="Arial"/>
          <w:sz w:val="22"/>
          <w:szCs w:val="22"/>
        </w:rPr>
        <w:t>\</w:t>
      </w:r>
      <w:proofErr w:type="spellStart"/>
      <w:r>
        <w:rPr>
          <w:rFonts w:ascii="Arial" w:hAnsi="Arial" w:cs="Arial"/>
          <w:sz w:val="22"/>
          <w:szCs w:val="22"/>
        </w:rPr>
        <w:t>atmsap.h</w:t>
      </w:r>
      <w:proofErr w:type="spellEnd"/>
      <w:r>
        <w:rPr>
          <w:rFonts w:ascii="Arial" w:hAnsi="Arial" w:cs="Arial"/>
          <w:sz w:val="22"/>
          <w:szCs w:val="22"/>
        </w:rPr>
        <w:t xml:space="preserve">, </w:t>
      </w:r>
    </w:p>
    <w:p w:rsidR="00AD204E" w:rsidRDefault="00AD204E" w:rsidP="00AD204E">
      <w:pPr>
        <w:ind w:right="522"/>
        <w:rPr>
          <w:rFonts w:ascii="Arial" w:hAnsi="Arial" w:cs="Arial"/>
          <w:sz w:val="22"/>
          <w:szCs w:val="22"/>
        </w:rPr>
      </w:pPr>
      <w:r>
        <w:rPr>
          <w:rFonts w:ascii="Arial" w:hAnsi="Arial" w:cs="Arial"/>
          <w:sz w:val="22"/>
          <w:szCs w:val="22"/>
        </w:rPr>
        <w:t>ppp-2.4.4\</w:t>
      </w:r>
      <w:proofErr w:type="spellStart"/>
      <w:r>
        <w:rPr>
          <w:rFonts w:ascii="Arial" w:hAnsi="Arial" w:cs="Arial"/>
          <w:sz w:val="22"/>
          <w:szCs w:val="22"/>
        </w:rPr>
        <w:t>pppd</w:t>
      </w:r>
      <w:proofErr w:type="spellEnd"/>
      <w:r>
        <w:rPr>
          <w:rFonts w:ascii="Arial" w:hAnsi="Arial" w:cs="Arial"/>
          <w:sz w:val="22"/>
          <w:szCs w:val="22"/>
        </w:rPr>
        <w:t>\plugins\</w:t>
      </w:r>
      <w:proofErr w:type="spellStart"/>
      <w:r>
        <w:rPr>
          <w:rFonts w:ascii="Arial" w:hAnsi="Arial" w:cs="Arial"/>
          <w:sz w:val="22"/>
          <w:szCs w:val="22"/>
        </w:rPr>
        <w:t>pppoatm</w:t>
      </w:r>
      <w:proofErr w:type="spellEnd"/>
      <w:r>
        <w:rPr>
          <w:rFonts w:ascii="Arial" w:hAnsi="Arial" w:cs="Arial"/>
          <w:sz w:val="22"/>
          <w:szCs w:val="22"/>
        </w:rPr>
        <w:t>\</w:t>
      </w:r>
      <w:proofErr w:type="spellStart"/>
      <w:r>
        <w:rPr>
          <w:rFonts w:ascii="Arial" w:hAnsi="Arial" w:cs="Arial"/>
          <w:sz w:val="22"/>
          <w:szCs w:val="22"/>
        </w:rPr>
        <w:t>misc.c</w:t>
      </w:r>
      <w:proofErr w:type="spellEnd"/>
      <w:r>
        <w:rPr>
          <w:rFonts w:ascii="Arial" w:hAnsi="Arial" w:cs="Arial"/>
          <w:sz w:val="22"/>
          <w:szCs w:val="22"/>
        </w:rPr>
        <w:t>, ppp-2.4.4\</w:t>
      </w:r>
      <w:proofErr w:type="spellStart"/>
      <w:r>
        <w:rPr>
          <w:rFonts w:ascii="Arial" w:hAnsi="Arial" w:cs="Arial"/>
          <w:sz w:val="22"/>
          <w:szCs w:val="22"/>
        </w:rPr>
        <w:t>pppd</w:t>
      </w:r>
      <w:proofErr w:type="spellEnd"/>
      <w:r>
        <w:rPr>
          <w:rFonts w:ascii="Arial" w:hAnsi="Arial" w:cs="Arial"/>
          <w:sz w:val="22"/>
          <w:szCs w:val="22"/>
        </w:rPr>
        <w:t>\plugins\</w:t>
      </w:r>
      <w:proofErr w:type="spellStart"/>
      <w:r>
        <w:rPr>
          <w:rFonts w:ascii="Arial" w:hAnsi="Arial" w:cs="Arial"/>
          <w:sz w:val="22"/>
          <w:szCs w:val="22"/>
        </w:rPr>
        <w:t>pppoatm</w:t>
      </w:r>
      <w:proofErr w:type="spellEnd"/>
      <w:r>
        <w:rPr>
          <w:rFonts w:ascii="Arial" w:hAnsi="Arial" w:cs="Arial"/>
          <w:sz w:val="22"/>
          <w:szCs w:val="22"/>
        </w:rPr>
        <w:t xml:space="preserve">\text2atm.c, </w:t>
      </w:r>
    </w:p>
    <w:p w:rsidR="00AD204E" w:rsidRDefault="00AD204E" w:rsidP="00AD204E">
      <w:pPr>
        <w:ind w:right="522"/>
        <w:rPr>
          <w:rFonts w:ascii="Arial" w:hAnsi="Arial" w:cs="Arial"/>
          <w:sz w:val="22"/>
          <w:szCs w:val="22"/>
        </w:rPr>
      </w:pPr>
      <w:r>
        <w:rPr>
          <w:rFonts w:ascii="Arial" w:hAnsi="Arial" w:cs="Arial"/>
          <w:sz w:val="22"/>
          <w:szCs w:val="22"/>
        </w:rPr>
        <w:t>ppp-2.4.4\</w:t>
      </w:r>
      <w:proofErr w:type="spellStart"/>
      <w:r>
        <w:rPr>
          <w:rFonts w:ascii="Arial" w:hAnsi="Arial" w:cs="Arial"/>
          <w:sz w:val="22"/>
          <w:szCs w:val="22"/>
        </w:rPr>
        <w:t>pppd</w:t>
      </w:r>
      <w:proofErr w:type="spellEnd"/>
      <w:r>
        <w:rPr>
          <w:rFonts w:ascii="Arial" w:hAnsi="Arial" w:cs="Arial"/>
          <w:sz w:val="22"/>
          <w:szCs w:val="22"/>
        </w:rPr>
        <w:t>\plugins\</w:t>
      </w:r>
      <w:proofErr w:type="spellStart"/>
      <w:r>
        <w:rPr>
          <w:rFonts w:ascii="Arial" w:hAnsi="Arial" w:cs="Arial"/>
          <w:sz w:val="22"/>
          <w:szCs w:val="22"/>
        </w:rPr>
        <w:t>pppoatm</w:t>
      </w:r>
      <w:proofErr w:type="spellEnd"/>
      <w:r>
        <w:rPr>
          <w:rFonts w:ascii="Arial" w:hAnsi="Arial" w:cs="Arial"/>
          <w:sz w:val="22"/>
          <w:szCs w:val="22"/>
        </w:rPr>
        <w:t>\text2qos.c; ppp-2.4.4\</w:t>
      </w:r>
      <w:proofErr w:type="spellStart"/>
      <w:r>
        <w:rPr>
          <w:rFonts w:ascii="Arial" w:hAnsi="Arial" w:cs="Arial"/>
          <w:sz w:val="22"/>
          <w:szCs w:val="22"/>
        </w:rPr>
        <w:t>pppd</w:t>
      </w:r>
      <w:proofErr w:type="spellEnd"/>
      <w:r>
        <w:rPr>
          <w:rFonts w:ascii="Arial" w:hAnsi="Arial" w:cs="Arial"/>
          <w:sz w:val="22"/>
          <w:szCs w:val="22"/>
        </w:rPr>
        <w:t>\</w:t>
      </w:r>
      <w:proofErr w:type="spellStart"/>
      <w:r>
        <w:rPr>
          <w:rFonts w:ascii="Arial" w:hAnsi="Arial" w:cs="Arial"/>
          <w:sz w:val="22"/>
          <w:szCs w:val="22"/>
        </w:rPr>
        <w:t>spinlock.c</w:t>
      </w:r>
      <w:proofErr w:type="spellEnd"/>
      <w:proofErr w:type="gramStart"/>
      <w:r>
        <w:rPr>
          <w:rFonts w:ascii="Arial" w:hAnsi="Arial" w:cs="Arial"/>
          <w:sz w:val="22"/>
          <w:szCs w:val="22"/>
        </w:rPr>
        <w:t>;  ppp</w:t>
      </w:r>
      <w:proofErr w:type="gramEnd"/>
      <w:r>
        <w:rPr>
          <w:rFonts w:ascii="Arial" w:hAnsi="Arial" w:cs="Arial"/>
          <w:sz w:val="22"/>
          <w:szCs w:val="22"/>
        </w:rPr>
        <w:t>-2.4.4\</w:t>
      </w:r>
      <w:proofErr w:type="spellStart"/>
      <w:r>
        <w:rPr>
          <w:rFonts w:ascii="Arial" w:hAnsi="Arial" w:cs="Arial"/>
          <w:sz w:val="22"/>
          <w:szCs w:val="22"/>
        </w:rPr>
        <w:t>pppd</w:t>
      </w:r>
      <w:proofErr w:type="spellEnd"/>
      <w:r>
        <w:rPr>
          <w:rFonts w:ascii="Arial" w:hAnsi="Arial" w:cs="Arial"/>
          <w:sz w:val="22"/>
          <w:szCs w:val="22"/>
        </w:rPr>
        <w:t>\</w:t>
      </w:r>
      <w:proofErr w:type="spellStart"/>
      <w:r>
        <w:rPr>
          <w:rFonts w:ascii="Arial" w:hAnsi="Arial" w:cs="Arial"/>
          <w:sz w:val="22"/>
          <w:szCs w:val="22"/>
        </w:rPr>
        <w:t>tdb.c</w:t>
      </w:r>
      <w:proofErr w:type="spellEnd"/>
      <w:r>
        <w:rPr>
          <w:rFonts w:ascii="Arial" w:hAnsi="Arial" w:cs="Arial"/>
          <w:sz w:val="22"/>
          <w:szCs w:val="22"/>
        </w:rPr>
        <w:t>;  ppp-2.4.4\</w:t>
      </w:r>
      <w:proofErr w:type="spellStart"/>
      <w:r>
        <w:rPr>
          <w:rFonts w:ascii="Arial" w:hAnsi="Arial" w:cs="Arial"/>
          <w:sz w:val="22"/>
          <w:szCs w:val="22"/>
        </w:rPr>
        <w:t>pppd</w:t>
      </w:r>
      <w:proofErr w:type="spellEnd"/>
      <w:r>
        <w:rPr>
          <w:rFonts w:ascii="Arial" w:hAnsi="Arial" w:cs="Arial"/>
          <w:sz w:val="22"/>
          <w:szCs w:val="22"/>
        </w:rPr>
        <w:t>\</w:t>
      </w:r>
      <w:proofErr w:type="spellStart"/>
      <w:r>
        <w:rPr>
          <w:rFonts w:ascii="Arial" w:hAnsi="Arial" w:cs="Arial"/>
          <w:sz w:val="22"/>
          <w:szCs w:val="22"/>
        </w:rPr>
        <w:t>tdb.h</w:t>
      </w:r>
      <w:proofErr w:type="spellEnd"/>
      <w:r>
        <w:rPr>
          <w:rFonts w:ascii="Arial" w:hAnsi="Arial" w:cs="Arial"/>
          <w:sz w:val="22"/>
          <w:szCs w:val="22"/>
        </w:rPr>
        <w:t xml:space="preserve"> - </w:t>
      </w:r>
      <w:r>
        <w:rPr>
          <w:rFonts w:ascii="Arial" w:hAnsi="Arial"/>
          <w:sz w:val="22"/>
          <w:szCs w:val="22"/>
          <w:lang w:val="de-DE"/>
        </w:rPr>
        <w:t>ftp://ftp.samba.org/pub/ppp/ppp-2.4.4.tar.gz</w:t>
      </w:r>
    </w:p>
    <w:p w:rsidR="00AD204E" w:rsidRDefault="00AD204E" w:rsidP="00AD204E">
      <w:pPr>
        <w:rPr>
          <w:rFonts w:ascii="Arial" w:hAnsi="Arial" w:cs="Arial"/>
          <w:sz w:val="22"/>
          <w:szCs w:val="22"/>
        </w:rPr>
      </w:pPr>
      <w:r w:rsidRPr="00B76A0F">
        <w:rPr>
          <w:rFonts w:ascii="Arial" w:hAnsi="Arial" w:cs="Arial"/>
          <w:sz w:val="22"/>
          <w:szCs w:val="22"/>
        </w:rPr>
        <w:t>https:</w:t>
      </w:r>
      <w:r>
        <w:rPr>
          <w:rFonts w:ascii="Arial" w:hAnsi="Arial" w:cs="Arial"/>
          <w:sz w:val="22"/>
          <w:szCs w:val="22"/>
        </w:rPr>
        <w:t>//download.qt.io/archive/qt/4.8</w:t>
      </w:r>
    </w:p>
    <w:p w:rsidR="00AD204E" w:rsidRDefault="00AD204E" w:rsidP="00AD204E">
      <w:pPr>
        <w:rPr>
          <w:rFonts w:ascii="Arial" w:hAnsi="Arial" w:cs="Arial"/>
          <w:sz w:val="22"/>
          <w:szCs w:val="22"/>
        </w:rPr>
      </w:pPr>
    </w:p>
    <w:p w:rsidR="00AD204E" w:rsidRDefault="00AD204E" w:rsidP="00AD204E">
      <w:pPr>
        <w:pStyle w:val="HTMLPreformatted"/>
        <w:rPr>
          <w:rFonts w:ascii="Arial" w:hAnsi="Arial" w:cs="Arial"/>
          <w:sz w:val="22"/>
          <w:szCs w:val="22"/>
        </w:rPr>
      </w:pPr>
      <w:r>
        <w:rPr>
          <w:rFonts w:ascii="Arial" w:hAnsi="Arial"/>
          <w:sz w:val="22"/>
          <w:szCs w:val="22"/>
        </w:rPr>
        <w:t>Portions of this software are free software distributed unde</w:t>
      </w:r>
      <w:bookmarkStart w:id="0" w:name="_GoBack"/>
      <w:bookmarkEnd w:id="0"/>
      <w:r>
        <w:rPr>
          <w:rFonts w:ascii="Arial" w:hAnsi="Arial"/>
          <w:sz w:val="22"/>
          <w:szCs w:val="22"/>
        </w:rPr>
        <w:t xml:space="preserve">r the terms of the GNU Library General Public License as published by the Free Software Foundation; version 2, June 1991, </w:t>
      </w:r>
      <w:r>
        <w:rPr>
          <w:rFonts w:ascii="Arial" w:hAnsi="Arial" w:cs="Arial"/>
          <w:sz w:val="22"/>
          <w:szCs w:val="22"/>
        </w:rPr>
        <w:t>as published by the Free Software Foundation.  These programs are distributed in the hope that they will be useful, but WITHOUT ANY WARRANTY; without even the implied warranty of MERCHANTABILITY or FITNESS FOR A PARTICULAR PURPOSE.  See the GNU Lesser General Public License for more details.</w:t>
      </w:r>
    </w:p>
    <w:p w:rsidR="00AD204E" w:rsidRDefault="00AD204E" w:rsidP="00AD204E">
      <w:pPr>
        <w:rPr>
          <w:rFonts w:ascii="Arial" w:hAnsi="Arial" w:cs="Arial"/>
          <w:sz w:val="22"/>
          <w:szCs w:val="22"/>
        </w:rPr>
      </w:pPr>
      <w:r>
        <w:rPr>
          <w:rFonts w:ascii="Arial" w:hAnsi="Arial"/>
          <w:sz w:val="22"/>
          <w:szCs w:val="22"/>
        </w:rPr>
        <w:lastRenderedPageBreak/>
        <w:t xml:space="preserve">These portions of the software in source code form, along with a copy of the GNU Library General Public License, version 2 can be found on the source code disk that is distributed with this </w:t>
      </w:r>
      <w:r>
        <w:rPr>
          <w:rFonts w:ascii="Arial" w:hAnsi="Arial" w:cs="Arial"/>
          <w:sz w:val="22"/>
          <w:szCs w:val="22"/>
        </w:rPr>
        <w:t>product and/or at the locations indicated below:</w:t>
      </w:r>
    </w:p>
    <w:p w:rsidR="00AD204E" w:rsidRDefault="00AD204E" w:rsidP="00AD204E">
      <w:pPr>
        <w:rPr>
          <w:rFonts w:ascii="Arial" w:hAnsi="Arial" w:cs="Arial"/>
          <w:sz w:val="22"/>
          <w:szCs w:val="22"/>
        </w:rPr>
      </w:pPr>
      <w:r>
        <w:rPr>
          <w:rFonts w:ascii="Arial" w:hAnsi="Arial" w:cs="Arial"/>
          <w:sz w:val="22"/>
          <w:szCs w:val="22"/>
        </w:rPr>
        <w:t xml:space="preserve">- GNU Library General Public License v2 - http://www.gnu.org/licenses/old-licenses/lgpl-2.txt  </w:t>
      </w:r>
    </w:p>
    <w:p w:rsidR="00AD204E" w:rsidRDefault="00AD204E" w:rsidP="00AD204E">
      <w:pPr>
        <w:rPr>
          <w:rFonts w:ascii="Arial" w:hAnsi="Arial" w:cs="Arial"/>
          <w:sz w:val="22"/>
          <w:szCs w:val="22"/>
          <w:lang w:val="de-DE"/>
        </w:rPr>
      </w:pPr>
      <w:r>
        <w:rPr>
          <w:rFonts w:ascii="Arial" w:hAnsi="Arial" w:cs="Arial"/>
          <w:sz w:val="22"/>
          <w:szCs w:val="22"/>
        </w:rPr>
        <w:t xml:space="preserve">- </w:t>
      </w:r>
      <w:proofErr w:type="gramStart"/>
      <w:r>
        <w:rPr>
          <w:rFonts w:ascii="Arial" w:hAnsi="Arial" w:cs="Arial"/>
          <w:sz w:val="22"/>
          <w:szCs w:val="22"/>
        </w:rPr>
        <w:t>tslib-1.0</w:t>
      </w:r>
      <w:proofErr w:type="gramEnd"/>
      <w:r>
        <w:rPr>
          <w:rFonts w:ascii="Arial" w:hAnsi="Arial" w:cs="Arial"/>
          <w:sz w:val="22"/>
          <w:szCs w:val="22"/>
        </w:rPr>
        <w:t xml:space="preserve">: </w:t>
      </w:r>
      <w:hyperlink r:id="rId9" w:history="1">
        <w:r w:rsidR="007E1031" w:rsidRPr="002A40EC">
          <w:rPr>
            <w:rStyle w:val="Hyperlink"/>
            <w:rFonts w:cs="Arial"/>
            <w:lang w:val="de-DE"/>
          </w:rPr>
          <w:t>http://download.berlios.de/tslib/tslib-1.0.tar.bz2</w:t>
        </w:r>
      </w:hyperlink>
    </w:p>
    <w:p w:rsidR="00AD204E" w:rsidRDefault="00AD204E" w:rsidP="00AD204E">
      <w:pPr>
        <w:rPr>
          <w:rFonts w:ascii="Arial" w:hAnsi="Arial" w:cs="Courier New"/>
          <w:sz w:val="22"/>
          <w:szCs w:val="22"/>
        </w:rPr>
      </w:pPr>
    </w:p>
    <w:p w:rsidR="007E1031" w:rsidRDefault="007E1031">
      <w:pPr>
        <w:rPr>
          <w:rFonts w:ascii="Arial" w:hAnsi="Arial" w:cs="Courier New"/>
          <w:b/>
        </w:rPr>
      </w:pPr>
      <w:r>
        <w:rPr>
          <w:rFonts w:ascii="Arial" w:hAnsi="Arial"/>
          <w:b/>
        </w:rPr>
        <w:br w:type="page"/>
      </w:r>
    </w:p>
    <w:p w:rsidR="007E1031" w:rsidRDefault="007E1031" w:rsidP="007E1031">
      <w:pPr>
        <w:pStyle w:val="HTMLPreformatted"/>
        <w:rPr>
          <w:rFonts w:ascii="Arial" w:hAnsi="Arial"/>
          <w:b/>
          <w:sz w:val="24"/>
          <w:szCs w:val="24"/>
        </w:rPr>
      </w:pPr>
      <w:r>
        <w:rPr>
          <w:rFonts w:ascii="Arial" w:hAnsi="Arial"/>
          <w:b/>
          <w:sz w:val="24"/>
          <w:szCs w:val="24"/>
        </w:rPr>
        <w:lastRenderedPageBreak/>
        <w:t>Exhibit D</w:t>
      </w:r>
      <w:r w:rsidRPr="00AD204E">
        <w:rPr>
          <w:rFonts w:ascii="Arial" w:hAnsi="Arial"/>
          <w:b/>
          <w:sz w:val="24"/>
          <w:szCs w:val="24"/>
        </w:rPr>
        <w:t xml:space="preserve">: </w:t>
      </w:r>
      <w:r>
        <w:rPr>
          <w:rFonts w:ascii="Arial" w:hAnsi="Arial"/>
          <w:b/>
          <w:sz w:val="24"/>
          <w:szCs w:val="24"/>
        </w:rPr>
        <w:t>Code Blue License Attributions</w:t>
      </w:r>
    </w:p>
    <w:p w:rsidR="007E1031" w:rsidRDefault="007E1031" w:rsidP="007E1031">
      <w:pPr>
        <w:pStyle w:val="HTMLPreformatted"/>
        <w:rPr>
          <w:rFonts w:ascii="Arial" w:hAnsi="Arial"/>
          <w:b/>
          <w:sz w:val="24"/>
          <w:szCs w:val="24"/>
        </w:rPr>
      </w:pPr>
    </w:p>
    <w:p w:rsidR="007E1031" w:rsidRDefault="007E1031" w:rsidP="007E1031">
      <w:pPr>
        <w:rPr>
          <w:rFonts w:ascii="Arial" w:hAnsi="Arial" w:cs="Arial"/>
          <w:sz w:val="22"/>
          <w:szCs w:val="22"/>
        </w:rPr>
      </w:pPr>
      <w:r>
        <w:rPr>
          <w:rFonts w:ascii="Arial" w:hAnsi="Arial" w:cs="Arial"/>
          <w:sz w:val="22"/>
          <w:szCs w:val="22"/>
        </w:rPr>
        <w:t>This software is based in part on the work of the Independent JPEG Group.</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This software includes RSA Data Security, Inc. MD5 Message-Digest Algorithm</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Portions of this software are:</w:t>
      </w:r>
    </w:p>
    <w:p w:rsidR="007E1031" w:rsidRDefault="007E1031" w:rsidP="007E1031">
      <w:pPr>
        <w:rPr>
          <w:ins w:id="1" w:author="Autho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Copyright © 1988, 1991 Adobe Systems Incorporated. All rights reserved.</w:t>
      </w:r>
    </w:p>
    <w:p w:rsidR="007E1031" w:rsidRDefault="007E1031" w:rsidP="007E1031">
      <w:pPr>
        <w:rPr>
          <w:rFonts w:ascii="Arial" w:hAnsi="Arial" w:cs="Arial"/>
          <w:sz w:val="22"/>
          <w:szCs w:val="22"/>
        </w:rPr>
      </w:pPr>
      <w:r>
        <w:rPr>
          <w:rFonts w:ascii="Arial" w:hAnsi="Arial" w:cs="Arial"/>
          <w:sz w:val="22"/>
          <w:szCs w:val="22"/>
        </w:rPr>
        <w:t>Permission to use, copy, modify, distribute, and sublicense this software and its documentation for any purpose and without fee is hereby granted, provided that the above copyright notices appear in all copies and that both those copyright notices and this permission notice appear in supporting documentation and that the name of Adobe Systems Incorporated not be used in advertising or publicity pertaining to distribution of the software without specific, written prior permission.  No trademark license to use the Adobe trademarks is hereby granted.  If the Adobe trademark "Display PostScript"(tm) is used to describe this software, its functionality or for any other purpose, such use shall be limited to a statement that this software works in conjunction with the Display PostScript system.  Proper trademark attribution to reflect Adobe's ownership of the trademark shall be given whenever any such reference to the Display PostScript system is made.</w:t>
      </w:r>
    </w:p>
    <w:p w:rsidR="007E1031" w:rsidRDefault="007E1031" w:rsidP="007E1031">
      <w:pPr>
        <w:rPr>
          <w:rFonts w:ascii="Arial" w:hAnsi="Arial" w:cs="Arial"/>
          <w:sz w:val="22"/>
          <w:szCs w:val="22"/>
        </w:rPr>
      </w:pPr>
      <w:r>
        <w:rPr>
          <w:rFonts w:ascii="Arial" w:hAnsi="Arial" w:cs="Arial"/>
          <w:sz w:val="22"/>
          <w:szCs w:val="22"/>
        </w:rPr>
        <w:t>ADOBE MAKES NO REPRESENTATIONS ABOUT THE SUITABILITY OF THE SOFTWARE FOR ANY PURPOSE.  IT IS PROVIDED "AS IS" WITHOUT EXPRESS OR IMPLIED WARRANTY.  ADOBE DISCLAIMS ALL WARRANTIES WITH REGARD TO THIS SOFTWARE, INCLUDING ALL IMPLIED WARRANTIES OF MERCHANTABILITY, FITNESS FOR A PARTICULAR PURPOSE AND NON-INFRINGEMENT OF THIRD PARTY RIGHTS.  IN NO EVENT SHALL ADOBE BE LIABLE TO YOU OR ANY OTHER PARTY FOR ANY SPECIAL, INDIRECT, OR CONSEQUENTIAL DAMAGES OR ANY DAMAGES WHATSOEVER WHETHER IN AN ACTION OF CONTRACT</w:t>
      </w:r>
      <w:proofErr w:type="gramStart"/>
      <w:r>
        <w:rPr>
          <w:rFonts w:ascii="Arial" w:hAnsi="Arial" w:cs="Arial"/>
          <w:sz w:val="22"/>
          <w:szCs w:val="22"/>
        </w:rPr>
        <w:t>,NEGLIGENCE</w:t>
      </w:r>
      <w:proofErr w:type="gramEnd"/>
      <w:r>
        <w:rPr>
          <w:rFonts w:ascii="Arial" w:hAnsi="Arial" w:cs="Arial"/>
          <w:sz w:val="22"/>
          <w:szCs w:val="22"/>
        </w:rPr>
        <w:t>, STRICT LIABILITY OR ANY OTHER ACTION ARISING OUT OF OR IN CONNECTION WITH THE USE OR PERFORMANCE OF THIS SOFTWARE.  ADOBE WILL NOT PROVIDE ANY TRAINING OR OTHER SUPPORT FOR THE SOFTWARE.</w:t>
      </w:r>
    </w:p>
    <w:p w:rsidR="007E1031" w:rsidRDefault="007E1031" w:rsidP="007E1031">
      <w:pPr>
        <w:rPr>
          <w:rFonts w:ascii="Arial" w:hAnsi="Arial" w:cs="Arial"/>
          <w:sz w:val="22"/>
          <w:szCs w:val="22"/>
        </w:rPr>
      </w:pPr>
      <w:r>
        <w:rPr>
          <w:rFonts w:ascii="Arial" w:hAnsi="Arial" w:cs="Arial"/>
          <w:sz w:val="22"/>
          <w:szCs w:val="22"/>
        </w:rPr>
        <w:t>Adobe, PostScript, and Display PostScript are trademarks of Adobe Systems Incorporated which may be registered in certain jurisdictions.</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 xml:space="preserve">Copyright © 2003 by </w:t>
      </w:r>
      <w:proofErr w:type="spellStart"/>
      <w:r>
        <w:rPr>
          <w:rFonts w:ascii="Arial" w:hAnsi="Arial" w:cs="Arial"/>
          <w:sz w:val="22"/>
          <w:szCs w:val="22"/>
        </w:rPr>
        <w:t>Bitstream</w:t>
      </w:r>
      <w:proofErr w:type="spellEnd"/>
      <w:r>
        <w:rPr>
          <w:rFonts w:ascii="Arial" w:hAnsi="Arial" w:cs="Arial"/>
          <w:sz w:val="22"/>
          <w:szCs w:val="22"/>
        </w:rPr>
        <w:t xml:space="preserve">, Inc., All Rights Reserved. </w:t>
      </w:r>
    </w:p>
    <w:p w:rsidR="007E1031" w:rsidRDefault="007E1031" w:rsidP="007E1031">
      <w:pPr>
        <w:rPr>
          <w:rFonts w:ascii="Arial" w:hAnsi="Arial" w:cs="Arial"/>
          <w:sz w:val="22"/>
          <w:szCs w:val="22"/>
        </w:rPr>
      </w:pPr>
      <w:proofErr w:type="spellStart"/>
      <w:r>
        <w:rPr>
          <w:rFonts w:ascii="Arial" w:hAnsi="Arial" w:cs="Arial"/>
          <w:sz w:val="22"/>
          <w:szCs w:val="22"/>
        </w:rPr>
        <w:t>Bitstream</w:t>
      </w:r>
      <w:proofErr w:type="spellEnd"/>
      <w:r>
        <w:rPr>
          <w:rFonts w:ascii="Arial" w:hAnsi="Arial" w:cs="Arial"/>
          <w:sz w:val="22"/>
          <w:szCs w:val="22"/>
        </w:rPr>
        <w:t xml:space="preserve"> Vera is a trademark of </w:t>
      </w:r>
      <w:proofErr w:type="spellStart"/>
      <w:r>
        <w:rPr>
          <w:rFonts w:ascii="Arial" w:hAnsi="Arial" w:cs="Arial"/>
          <w:sz w:val="22"/>
          <w:szCs w:val="22"/>
        </w:rPr>
        <w:t>Bitstream</w:t>
      </w:r>
      <w:proofErr w:type="spellEnd"/>
      <w:r>
        <w:rPr>
          <w:rFonts w:ascii="Arial" w:hAnsi="Arial" w:cs="Arial"/>
          <w:sz w:val="22"/>
          <w:szCs w:val="22"/>
        </w:rPr>
        <w:t>, Inc.</w:t>
      </w:r>
    </w:p>
    <w:p w:rsidR="007E1031" w:rsidRDefault="007E1031" w:rsidP="007E1031">
      <w:pPr>
        <w:rPr>
          <w:rFonts w:ascii="Arial" w:hAnsi="Arial" w:cs="Arial"/>
          <w:sz w:val="22"/>
          <w:szCs w:val="22"/>
        </w:rPr>
      </w:pPr>
      <w:r>
        <w:rPr>
          <w:rFonts w:ascii="Arial" w:hAnsi="Arial" w:cs="Arial"/>
          <w:sz w:val="22"/>
          <w:szCs w:val="22"/>
        </w:rPr>
        <w:t>Permission is hereby granted, free of charge, to any person obtaining a copy of the fonts accompanying this license ("Fonts") and associated documentation files (the "Font Software"), to reproduce and distribute the Font Software, including without limitation the rights to use, copy, merge, publish, distribute, and/or sell copies of the Font Software, and to permit persons to whom the Font Software is furnished to do so, subject to the following conditions:</w:t>
      </w:r>
    </w:p>
    <w:p w:rsidR="007E1031" w:rsidRDefault="007E1031" w:rsidP="007E1031">
      <w:pPr>
        <w:rPr>
          <w:rFonts w:ascii="Arial" w:hAnsi="Arial" w:cs="Arial"/>
          <w:sz w:val="22"/>
          <w:szCs w:val="22"/>
        </w:rPr>
      </w:pPr>
      <w:r>
        <w:rPr>
          <w:rFonts w:ascii="Arial" w:hAnsi="Arial" w:cs="Arial"/>
          <w:sz w:val="22"/>
          <w:szCs w:val="22"/>
        </w:rPr>
        <w:t>The above copyright and trademark notices and this permission notice shall be included in all copies of one or more of the Font Software typefaces.</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Copyright © 1987-1994 by Digital Equipment Corporation, Maynard, Massachusetts</w:t>
      </w:r>
    </w:p>
    <w:p w:rsidR="007E1031" w:rsidRDefault="007E1031" w:rsidP="007E1031">
      <w:pPr>
        <w:rPr>
          <w:rFonts w:ascii="Arial" w:hAnsi="Arial" w:cs="Arial"/>
          <w:sz w:val="22"/>
          <w:szCs w:val="22"/>
        </w:rPr>
      </w:pPr>
      <w:r>
        <w:rPr>
          <w:rFonts w:ascii="Arial" w:hAnsi="Arial" w:cs="Arial"/>
          <w:sz w:val="22"/>
          <w:szCs w:val="22"/>
        </w:rPr>
        <w:t>Copyright © 1988-1992, 1994, 1995 Network Computing Devices; Inc.</w:t>
      </w:r>
    </w:p>
    <w:p w:rsidR="007E1031" w:rsidRDefault="007E1031" w:rsidP="007E1031">
      <w:pPr>
        <w:rPr>
          <w:rFonts w:ascii="Arial" w:hAnsi="Arial" w:cs="Arial"/>
          <w:sz w:val="22"/>
          <w:szCs w:val="22"/>
        </w:rPr>
      </w:pPr>
      <w:r>
        <w:rPr>
          <w:rFonts w:ascii="Arial" w:hAnsi="Arial" w:cs="Arial"/>
          <w:sz w:val="22"/>
          <w:szCs w:val="22"/>
        </w:rPr>
        <w:t>Copyright © 1990-1995 FUJITSU LIMITED</w:t>
      </w:r>
    </w:p>
    <w:p w:rsidR="007E1031" w:rsidRDefault="007E1031" w:rsidP="007E1031">
      <w:pPr>
        <w:rPr>
          <w:rFonts w:ascii="Arial" w:hAnsi="Arial" w:cs="Arial"/>
          <w:sz w:val="22"/>
          <w:szCs w:val="22"/>
        </w:rPr>
      </w:pPr>
      <w:r>
        <w:rPr>
          <w:rFonts w:ascii="Arial" w:hAnsi="Arial" w:cs="Arial"/>
          <w:sz w:val="22"/>
          <w:szCs w:val="22"/>
        </w:rPr>
        <w:t>Copyright © 1991 Open Software Foundation</w:t>
      </w:r>
    </w:p>
    <w:p w:rsidR="007E1031" w:rsidRDefault="007E1031" w:rsidP="007E1031">
      <w:pPr>
        <w:rPr>
          <w:rFonts w:ascii="Arial" w:hAnsi="Arial" w:cs="Arial"/>
          <w:sz w:val="22"/>
          <w:szCs w:val="22"/>
        </w:rPr>
      </w:pPr>
      <w:r>
        <w:rPr>
          <w:rFonts w:ascii="Arial" w:hAnsi="Arial" w:cs="Arial"/>
          <w:sz w:val="22"/>
          <w:szCs w:val="22"/>
        </w:rPr>
        <w:t xml:space="preserve">Copyright © 1991, 1992 by Fuji Xerox </w:t>
      </w:r>
      <w:proofErr w:type="spellStart"/>
      <w:r>
        <w:rPr>
          <w:rFonts w:ascii="Arial" w:hAnsi="Arial" w:cs="Arial"/>
          <w:sz w:val="22"/>
          <w:szCs w:val="22"/>
        </w:rPr>
        <w:t>Co.</w:t>
      </w:r>
      <w:proofErr w:type="gramStart"/>
      <w:r>
        <w:rPr>
          <w:rFonts w:ascii="Arial" w:hAnsi="Arial" w:cs="Arial"/>
          <w:sz w:val="22"/>
          <w:szCs w:val="22"/>
        </w:rPr>
        <w:t>,Ltd</w:t>
      </w:r>
      <w:proofErr w:type="spellEnd"/>
      <w:proofErr w:type="gramEnd"/>
      <w:r>
        <w:rPr>
          <w:rFonts w:ascii="Arial" w:hAnsi="Arial" w:cs="Arial"/>
          <w:sz w:val="22"/>
          <w:szCs w:val="22"/>
        </w:rPr>
        <w:t>.</w:t>
      </w:r>
    </w:p>
    <w:p w:rsidR="007E1031" w:rsidRDefault="007E1031" w:rsidP="007E1031">
      <w:pPr>
        <w:rPr>
          <w:rFonts w:ascii="Arial" w:hAnsi="Arial" w:cs="Arial"/>
          <w:sz w:val="22"/>
          <w:szCs w:val="22"/>
        </w:rPr>
      </w:pPr>
      <w:r>
        <w:rPr>
          <w:rFonts w:ascii="Arial" w:hAnsi="Arial" w:cs="Arial"/>
          <w:sz w:val="22"/>
          <w:szCs w:val="22"/>
        </w:rPr>
        <w:t xml:space="preserve">Copyright © 1992 Oki </w:t>
      </w:r>
      <w:proofErr w:type="spellStart"/>
      <w:r>
        <w:rPr>
          <w:rFonts w:ascii="Arial" w:hAnsi="Arial" w:cs="Arial"/>
          <w:sz w:val="22"/>
          <w:szCs w:val="22"/>
        </w:rPr>
        <w:t>Technosystems</w:t>
      </w:r>
      <w:proofErr w:type="spellEnd"/>
      <w:r>
        <w:rPr>
          <w:rFonts w:ascii="Arial" w:hAnsi="Arial" w:cs="Arial"/>
          <w:sz w:val="22"/>
          <w:szCs w:val="22"/>
        </w:rPr>
        <w:t xml:space="preserve"> Laboratory, Inc.</w:t>
      </w:r>
    </w:p>
    <w:p w:rsidR="007E1031" w:rsidRDefault="007E1031" w:rsidP="007E1031">
      <w:pPr>
        <w:rPr>
          <w:rFonts w:ascii="Arial" w:hAnsi="Arial" w:cs="Arial"/>
          <w:sz w:val="22"/>
          <w:szCs w:val="22"/>
        </w:rPr>
      </w:pPr>
      <w:r>
        <w:rPr>
          <w:rFonts w:ascii="Arial" w:hAnsi="Arial" w:cs="Arial"/>
          <w:sz w:val="22"/>
          <w:szCs w:val="22"/>
        </w:rPr>
        <w:lastRenderedPageBreak/>
        <w:t>Copyright © 1992, 1993 by TOSHIBA Corp.</w:t>
      </w:r>
    </w:p>
    <w:p w:rsidR="007E1031" w:rsidRDefault="007E1031" w:rsidP="007E1031">
      <w:pPr>
        <w:rPr>
          <w:rFonts w:ascii="Arial" w:hAnsi="Arial" w:cs="Arial"/>
          <w:sz w:val="22"/>
          <w:szCs w:val="22"/>
        </w:rPr>
      </w:pPr>
      <w:r>
        <w:rPr>
          <w:rFonts w:ascii="Arial" w:hAnsi="Arial" w:cs="Arial"/>
          <w:sz w:val="22"/>
          <w:szCs w:val="22"/>
        </w:rPr>
        <w:t>Copyright © 1993 Fujitsu Open Systems Solutions, Inc.</w:t>
      </w:r>
    </w:p>
    <w:p w:rsidR="007E1031" w:rsidRDefault="007E1031" w:rsidP="007E1031">
      <w:pPr>
        <w:rPr>
          <w:rFonts w:ascii="Arial" w:hAnsi="Arial" w:cs="Arial"/>
          <w:sz w:val="22"/>
          <w:szCs w:val="22"/>
        </w:rPr>
      </w:pPr>
      <w:r>
        <w:rPr>
          <w:rFonts w:ascii="Arial" w:hAnsi="Arial" w:cs="Arial"/>
          <w:sz w:val="22"/>
          <w:szCs w:val="22"/>
        </w:rPr>
        <w:t xml:space="preserve">Copyright © 1993, 1994 Sony Corporation, NCR Corporation - Dayton, Ohio, USA  </w:t>
      </w:r>
    </w:p>
    <w:p w:rsidR="007E1031" w:rsidRDefault="007E1031" w:rsidP="007E1031">
      <w:pPr>
        <w:rPr>
          <w:rFonts w:ascii="Arial" w:hAnsi="Arial" w:cs="Arial"/>
          <w:sz w:val="22"/>
          <w:szCs w:val="22"/>
        </w:rPr>
      </w:pPr>
      <w:r>
        <w:rPr>
          <w:rFonts w:ascii="Arial" w:hAnsi="Arial" w:cs="Arial"/>
          <w:sz w:val="22"/>
          <w:szCs w:val="22"/>
        </w:rPr>
        <w:t>Copyright © 1993-1997 by Silicon Graphics Computer Systems, Inc.</w:t>
      </w:r>
    </w:p>
    <w:p w:rsidR="007E1031" w:rsidRDefault="007E1031" w:rsidP="007E1031">
      <w:pPr>
        <w:rPr>
          <w:rFonts w:ascii="Arial" w:hAnsi="Arial" w:cs="Arial"/>
          <w:sz w:val="22"/>
          <w:szCs w:val="22"/>
        </w:rPr>
      </w:pPr>
      <w:r>
        <w:rPr>
          <w:rFonts w:ascii="Arial" w:hAnsi="Arial" w:cs="Arial"/>
          <w:sz w:val="22"/>
          <w:szCs w:val="22"/>
        </w:rPr>
        <w:t>Copyright © 1996 by Thomas E. Dickey</w:t>
      </w:r>
    </w:p>
    <w:p w:rsidR="007E1031" w:rsidRDefault="007E1031" w:rsidP="007E1031">
      <w:pPr>
        <w:rPr>
          <w:rFonts w:ascii="Arial" w:hAnsi="Arial" w:cs="Arial"/>
          <w:sz w:val="22"/>
          <w:szCs w:val="22"/>
        </w:rPr>
      </w:pPr>
      <w:r>
        <w:rPr>
          <w:rFonts w:ascii="Arial" w:hAnsi="Arial" w:cs="Arial"/>
          <w:sz w:val="22"/>
          <w:szCs w:val="22"/>
        </w:rPr>
        <w:t>Copyright © 1998-2005 Keith Packard</w:t>
      </w:r>
    </w:p>
    <w:p w:rsidR="007E1031" w:rsidRDefault="007E1031" w:rsidP="007E1031">
      <w:pPr>
        <w:ind w:right="522"/>
        <w:rPr>
          <w:rFonts w:ascii="Arial" w:hAnsi="Arial" w:cs="Arial"/>
          <w:sz w:val="22"/>
          <w:szCs w:val="22"/>
        </w:rPr>
      </w:pPr>
      <w:r>
        <w:rPr>
          <w:rFonts w:ascii="Arial" w:hAnsi="Arial" w:cs="Arial"/>
          <w:sz w:val="22"/>
          <w:szCs w:val="22"/>
        </w:rPr>
        <w:t xml:space="preserve">Copyright © 2000 </w:t>
      </w:r>
      <w:proofErr w:type="spellStart"/>
      <w:r>
        <w:rPr>
          <w:rFonts w:ascii="Arial" w:hAnsi="Arial" w:cs="Arial"/>
          <w:sz w:val="22"/>
          <w:szCs w:val="22"/>
        </w:rPr>
        <w:t>SuSE</w:t>
      </w:r>
      <w:proofErr w:type="spellEnd"/>
      <w:r>
        <w:rPr>
          <w:rFonts w:ascii="Arial" w:hAnsi="Arial" w:cs="Arial"/>
          <w:sz w:val="22"/>
          <w:szCs w:val="22"/>
        </w:rPr>
        <w:t>, Inc.</w:t>
      </w:r>
    </w:p>
    <w:p w:rsidR="007E1031" w:rsidRDefault="007E1031" w:rsidP="007E1031">
      <w:pPr>
        <w:rPr>
          <w:rFonts w:ascii="Arial" w:hAnsi="Arial" w:cs="Arial"/>
          <w:sz w:val="22"/>
          <w:szCs w:val="22"/>
        </w:rPr>
      </w:pPr>
      <w:r>
        <w:rPr>
          <w:rFonts w:ascii="Arial" w:hAnsi="Arial" w:cs="Arial"/>
          <w:sz w:val="22"/>
          <w:szCs w:val="22"/>
        </w:rPr>
        <w:t xml:space="preserve">Copyright © 2003 Anders </w:t>
      </w:r>
      <w:proofErr w:type="spellStart"/>
      <w:r>
        <w:rPr>
          <w:rFonts w:ascii="Arial" w:hAnsi="Arial" w:cs="Arial"/>
          <w:sz w:val="22"/>
          <w:szCs w:val="22"/>
        </w:rPr>
        <w:t>Carlsson</w:t>
      </w:r>
      <w:proofErr w:type="spellEnd"/>
    </w:p>
    <w:p w:rsidR="007E1031" w:rsidRDefault="007E1031" w:rsidP="007E1031">
      <w:pPr>
        <w:rPr>
          <w:rFonts w:ascii="Arial" w:hAnsi="Arial" w:cs="Arial"/>
          <w:sz w:val="22"/>
          <w:szCs w:val="22"/>
        </w:rPr>
      </w:pPr>
      <w:r>
        <w:rPr>
          <w:rFonts w:ascii="Arial" w:hAnsi="Arial" w:cs="Arial"/>
          <w:sz w:val="22"/>
          <w:szCs w:val="22"/>
        </w:rPr>
        <w:t xml:space="preserve">Copyright © 2004 Eric </w:t>
      </w:r>
      <w:proofErr w:type="spellStart"/>
      <w:r>
        <w:rPr>
          <w:rFonts w:ascii="Arial" w:hAnsi="Arial" w:cs="Arial"/>
          <w:sz w:val="22"/>
          <w:szCs w:val="22"/>
        </w:rPr>
        <w:t>Anholt</w:t>
      </w:r>
      <w:proofErr w:type="spellEnd"/>
    </w:p>
    <w:p w:rsidR="007E1031" w:rsidRDefault="007E1031" w:rsidP="007E1031">
      <w:pPr>
        <w:rPr>
          <w:rFonts w:ascii="Arial" w:hAnsi="Arial" w:cs="Arial"/>
          <w:sz w:val="22"/>
          <w:szCs w:val="22"/>
        </w:rPr>
      </w:pPr>
      <w:r>
        <w:rPr>
          <w:rFonts w:ascii="Arial" w:hAnsi="Arial" w:cs="Arial"/>
          <w:sz w:val="22"/>
          <w:szCs w:val="22"/>
        </w:rPr>
        <w:t xml:space="preserve">Copyright © 2005 Zack </w:t>
      </w:r>
      <w:proofErr w:type="spellStart"/>
      <w:r>
        <w:rPr>
          <w:rFonts w:ascii="Arial" w:hAnsi="Arial" w:cs="Arial"/>
          <w:sz w:val="22"/>
          <w:szCs w:val="22"/>
        </w:rPr>
        <w:t>Rusin</w:t>
      </w:r>
      <w:proofErr w:type="spellEnd"/>
      <w:r>
        <w:rPr>
          <w:rFonts w:ascii="Arial" w:hAnsi="Arial" w:cs="Arial"/>
          <w:sz w:val="22"/>
          <w:szCs w:val="22"/>
        </w:rPr>
        <w:t xml:space="preserve">, Lars Knoll, </w:t>
      </w:r>
      <w:proofErr w:type="spellStart"/>
      <w:r>
        <w:rPr>
          <w:rFonts w:ascii="Arial" w:hAnsi="Arial" w:cs="Arial"/>
          <w:sz w:val="22"/>
          <w:szCs w:val="22"/>
        </w:rPr>
        <w:t>Trolltech</w:t>
      </w:r>
      <w:proofErr w:type="spellEnd"/>
    </w:p>
    <w:p w:rsidR="007E1031" w:rsidRDefault="007E1031" w:rsidP="007E1031">
      <w:pPr>
        <w:rPr>
          <w:rFonts w:ascii="Arial" w:hAnsi="Arial" w:cs="Arial"/>
          <w:sz w:val="22"/>
          <w:szCs w:val="22"/>
        </w:rPr>
      </w:pPr>
      <w:r>
        <w:rPr>
          <w:rFonts w:ascii="Arial" w:hAnsi="Arial" w:cs="Arial"/>
          <w:sz w:val="22"/>
          <w:szCs w:val="22"/>
        </w:rPr>
        <w:t xml:space="preserve">Permission to use, copy, modify, and distribute this software and its documentation for any purpose and without fee is hereby granted, provided that the above copyright notice appear in all copies and that both that copyright notice and this permission notice appear in supporting documentation, and that the name of the copyright holders not be used in advertising or publicity pertaining to distribution of the software without specific, written prior permission.  </w:t>
      </w:r>
    </w:p>
    <w:p w:rsidR="007E1031" w:rsidRDefault="007E1031" w:rsidP="007E1031">
      <w:pPr>
        <w:rPr>
          <w:rFonts w:ascii="Arial" w:hAnsi="Arial" w:cs="Arial"/>
          <w:sz w:val="22"/>
          <w:szCs w:val="22"/>
        </w:rPr>
      </w:pPr>
      <w:r>
        <w:rPr>
          <w:rFonts w:ascii="Arial" w:hAnsi="Arial" w:cs="Arial"/>
          <w:sz w:val="22"/>
          <w:szCs w:val="22"/>
        </w:rPr>
        <w:t>The copyright holders make no representations about the suitability of this software for any purpose.  It is provided "as is" without express or implied warranty.</w:t>
      </w:r>
    </w:p>
    <w:p w:rsidR="007E1031" w:rsidRDefault="007E1031" w:rsidP="007E1031">
      <w:pPr>
        <w:rPr>
          <w:rFonts w:ascii="Arial" w:hAnsi="Arial" w:cs="Arial"/>
          <w:sz w:val="22"/>
          <w:szCs w:val="22"/>
        </w:rPr>
      </w:pPr>
      <w:r>
        <w:rPr>
          <w:rFonts w:ascii="Arial" w:hAnsi="Arial" w:cs="Arial"/>
          <w:sz w:val="22"/>
          <w:szCs w:val="22"/>
        </w:rPr>
        <w:t>THE COPYRIGHT HOLDERS DISCLAIM ALL WARRANTIES WITH REGARD TO THIS SOFTWARE, INCLUDING ALL IMPLIED WARRANTIES OF MERCHANTABILITY AND FITNESS, IN NO EVENT SHALL THE COPYRIGHT HOLDERS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 xml:space="preserve">Copyright © 2004 Nicholas </w:t>
      </w:r>
      <w:proofErr w:type="spellStart"/>
      <w:r>
        <w:rPr>
          <w:rFonts w:ascii="Arial" w:hAnsi="Arial" w:cs="Arial"/>
          <w:sz w:val="22"/>
          <w:szCs w:val="22"/>
        </w:rPr>
        <w:t>Miell</w:t>
      </w:r>
      <w:proofErr w:type="spellEnd"/>
    </w:p>
    <w:p w:rsidR="007E1031" w:rsidRDefault="007E1031" w:rsidP="007E1031">
      <w:pPr>
        <w:ind w:right="522"/>
        <w:rPr>
          <w:rFonts w:ascii="Arial" w:hAnsi="Arial" w:cs="Arial"/>
          <w:sz w:val="22"/>
          <w:szCs w:val="22"/>
        </w:rPr>
      </w:pPr>
      <w:r>
        <w:rPr>
          <w:rFonts w:ascii="Arial" w:hAnsi="Arial" w:cs="Arial"/>
          <w:sz w:val="22"/>
          <w:szCs w:val="22"/>
        </w:rPr>
        <w:t xml:space="preserve">Copyright © 2005 </w:t>
      </w:r>
      <w:proofErr w:type="spellStart"/>
      <w:r>
        <w:rPr>
          <w:rFonts w:ascii="Arial" w:hAnsi="Arial" w:cs="Arial"/>
          <w:sz w:val="22"/>
          <w:szCs w:val="22"/>
        </w:rPr>
        <w:t>Trolltech</w:t>
      </w:r>
      <w:proofErr w:type="spellEnd"/>
      <w:r>
        <w:rPr>
          <w:rFonts w:ascii="Arial" w:hAnsi="Arial" w:cs="Arial"/>
          <w:sz w:val="22"/>
          <w:szCs w:val="22"/>
        </w:rPr>
        <w:t xml:space="preserve"> AS</w:t>
      </w:r>
    </w:p>
    <w:p w:rsidR="007E1031" w:rsidRDefault="007E1031" w:rsidP="007E1031">
      <w:pPr>
        <w:ind w:right="522"/>
        <w:rPr>
          <w:rFonts w:ascii="Arial" w:hAnsi="Arial" w:cs="Arial"/>
          <w:sz w:val="22"/>
          <w:szCs w:val="22"/>
        </w:rPr>
      </w:pPr>
      <w:r>
        <w:rPr>
          <w:rFonts w:ascii="Arial" w:hAnsi="Arial" w:cs="Arial"/>
          <w:sz w:val="22"/>
          <w:szCs w:val="22"/>
        </w:rPr>
        <w:t>Permission to use, copy, modify, distribute, and sell this software and its documentation for any purpose is hereby granted without fee, provided that the above copyright notice appear in all copies and that both that copyright notice and this permission notice appear in supporting documentation</w:t>
      </w:r>
    </w:p>
    <w:p w:rsidR="007E1031" w:rsidRDefault="007E1031" w:rsidP="007E1031">
      <w:pPr>
        <w:ind w:right="522"/>
        <w:rPr>
          <w:rFonts w:ascii="Arial" w:hAnsi="Arial" w:cs="Arial"/>
          <w:sz w:val="22"/>
          <w:szCs w:val="22"/>
        </w:rPr>
      </w:pPr>
      <w:r>
        <w:rPr>
          <w:rFonts w:ascii="Arial" w:hAnsi="Arial" w:cs="Arial"/>
          <w:sz w:val="22"/>
          <w:szCs w:val="22"/>
        </w:rPr>
        <w:t>THE COPYRIGHT HOLDERS DISCLAIM ALL WARRANTIES WITH REGARD TO THIS SOFTWARE, INCLUDING ALL IMPLIED WARRANTIES OF MERCHANTABILITY AND FITNESS, IN NO EVENT SHALL THE COPYRIGHT HOLDERS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Copyright © 1986-1988 by Hewlett-Packard Corporation</w:t>
      </w:r>
    </w:p>
    <w:p w:rsidR="007E1031" w:rsidRDefault="007E1031" w:rsidP="007E1031">
      <w:pPr>
        <w:rPr>
          <w:rFonts w:ascii="Arial" w:hAnsi="Arial" w:cs="Arial"/>
          <w:sz w:val="22"/>
          <w:szCs w:val="22"/>
        </w:rPr>
      </w:pPr>
      <w:r>
        <w:rPr>
          <w:rFonts w:ascii="Arial" w:hAnsi="Arial" w:cs="Arial"/>
          <w:sz w:val="22"/>
          <w:szCs w:val="22"/>
        </w:rPr>
        <w:t>Copyright © 1987-1991, 1993, 1994 Digital Equipment Corporation, Maynard, Massachusetts</w:t>
      </w:r>
    </w:p>
    <w:p w:rsidR="007E1031" w:rsidRDefault="007E1031" w:rsidP="007E1031">
      <w:pPr>
        <w:rPr>
          <w:rFonts w:ascii="Arial" w:hAnsi="Arial" w:cs="Arial"/>
          <w:sz w:val="22"/>
          <w:szCs w:val="22"/>
        </w:rPr>
      </w:pPr>
      <w:r>
        <w:rPr>
          <w:rFonts w:ascii="Arial" w:hAnsi="Arial" w:cs="Arial"/>
          <w:sz w:val="22"/>
          <w:szCs w:val="22"/>
        </w:rPr>
        <w:t>Copyright © 1988 by Wyse Technology, Inc., San Jose, Ca, Jason Bacon</w:t>
      </w:r>
    </w:p>
    <w:p w:rsidR="007E1031" w:rsidRDefault="007E1031" w:rsidP="007E1031">
      <w:pPr>
        <w:ind w:right="522"/>
        <w:rPr>
          <w:rFonts w:ascii="Arial" w:hAnsi="Arial"/>
          <w:sz w:val="22"/>
          <w:szCs w:val="22"/>
        </w:rPr>
      </w:pPr>
      <w:r>
        <w:rPr>
          <w:rFonts w:ascii="Arial" w:hAnsi="Arial"/>
          <w:sz w:val="22"/>
          <w:szCs w:val="22"/>
        </w:rPr>
        <w:t xml:space="preserve">Copyright </w:t>
      </w:r>
      <w:r>
        <w:rPr>
          <w:rFonts w:ascii="Arial" w:hAnsi="Arial" w:cs="Arial"/>
          <w:sz w:val="22"/>
          <w:szCs w:val="22"/>
        </w:rPr>
        <w:t xml:space="preserve">© </w:t>
      </w:r>
      <w:r>
        <w:rPr>
          <w:rFonts w:ascii="Arial" w:hAnsi="Arial"/>
          <w:sz w:val="22"/>
          <w:szCs w:val="22"/>
        </w:rPr>
        <w:t>1989, 1991, 1992 by Carnegie Mellon University</w:t>
      </w:r>
    </w:p>
    <w:p w:rsidR="007E1031" w:rsidRDefault="007E1031" w:rsidP="007E1031">
      <w:pPr>
        <w:ind w:right="522"/>
        <w:rPr>
          <w:rFonts w:ascii="Arial" w:hAnsi="Arial" w:cs="Arial"/>
          <w:sz w:val="22"/>
          <w:szCs w:val="22"/>
        </w:rPr>
      </w:pPr>
      <w:r>
        <w:rPr>
          <w:rFonts w:ascii="Arial" w:hAnsi="Arial" w:cs="Arial"/>
          <w:sz w:val="22"/>
          <w:szCs w:val="22"/>
        </w:rPr>
        <w:t>Copyright © 1991 Massachusetts Institute of Technology, Cambridge, Massachusetts</w:t>
      </w:r>
    </w:p>
    <w:p w:rsidR="007E1031" w:rsidRDefault="007E1031" w:rsidP="007E1031">
      <w:pPr>
        <w:ind w:right="522"/>
        <w:rPr>
          <w:rFonts w:ascii="Arial" w:hAnsi="Arial" w:cs="Arial"/>
          <w:sz w:val="22"/>
          <w:szCs w:val="22"/>
        </w:rPr>
      </w:pPr>
      <w:r>
        <w:rPr>
          <w:rFonts w:ascii="Arial" w:hAnsi="Arial" w:cs="Arial"/>
          <w:sz w:val="22"/>
          <w:szCs w:val="22"/>
        </w:rPr>
        <w:t>Copyright © 1991, 1993 Olivetti Research Limited, Cambridge, England</w:t>
      </w:r>
    </w:p>
    <w:p w:rsidR="007E1031" w:rsidRDefault="007E1031" w:rsidP="007E1031">
      <w:pPr>
        <w:ind w:right="522"/>
        <w:rPr>
          <w:rFonts w:ascii="Arial" w:hAnsi="Arial"/>
          <w:sz w:val="22"/>
          <w:szCs w:val="22"/>
        </w:rPr>
      </w:pPr>
      <w:r>
        <w:rPr>
          <w:rFonts w:ascii="Arial" w:hAnsi="Arial"/>
          <w:sz w:val="22"/>
          <w:szCs w:val="22"/>
        </w:rPr>
        <w:t xml:space="preserve">Copyright </w:t>
      </w:r>
      <w:r>
        <w:rPr>
          <w:rFonts w:ascii="Arial" w:hAnsi="Arial" w:cs="Arial"/>
          <w:sz w:val="22"/>
          <w:szCs w:val="22"/>
        </w:rPr>
        <w:t xml:space="preserve">© </w:t>
      </w:r>
      <w:r>
        <w:rPr>
          <w:rFonts w:ascii="Arial" w:hAnsi="Arial"/>
          <w:sz w:val="22"/>
          <w:szCs w:val="22"/>
        </w:rPr>
        <w:t xml:space="preserve">1996, 1998-2000 </w:t>
      </w:r>
      <w:proofErr w:type="gramStart"/>
      <w:r>
        <w:rPr>
          <w:rFonts w:ascii="Arial" w:hAnsi="Arial"/>
          <w:sz w:val="22"/>
          <w:szCs w:val="22"/>
        </w:rPr>
        <w:t>The</w:t>
      </w:r>
      <w:proofErr w:type="gramEnd"/>
      <w:r>
        <w:rPr>
          <w:rFonts w:ascii="Arial" w:hAnsi="Arial"/>
          <w:sz w:val="22"/>
          <w:szCs w:val="22"/>
        </w:rPr>
        <w:t xml:space="preserve"> Regents of the University of California    All Rights Reserved</w:t>
      </w:r>
    </w:p>
    <w:p w:rsidR="007E1031" w:rsidRDefault="007E1031" w:rsidP="007E1031">
      <w:pPr>
        <w:rPr>
          <w:rFonts w:ascii="Arial" w:hAnsi="Arial" w:cs="Arial"/>
          <w:sz w:val="22"/>
          <w:szCs w:val="22"/>
        </w:rPr>
      </w:pPr>
      <w:r>
        <w:rPr>
          <w:rFonts w:ascii="Arial" w:hAnsi="Arial" w:cs="Arial"/>
          <w:sz w:val="22"/>
          <w:szCs w:val="22"/>
        </w:rPr>
        <w:t xml:space="preserve">Permission to use, copy, modify, and distribute this software and its documentation for any purpose and without fee is hereby granted, provided that the above copyright notice appear in all copies and that both that copyright notice and this permission notice appear in supporting documentation, and </w:t>
      </w:r>
      <w:r>
        <w:rPr>
          <w:rFonts w:ascii="Arial" w:hAnsi="Arial" w:cs="Arial"/>
          <w:sz w:val="22"/>
          <w:szCs w:val="22"/>
        </w:rPr>
        <w:lastRenderedPageBreak/>
        <w:t xml:space="preserve">that the name of the copyright holders not be used in advertising or publicity pertaining to distribution of the software without specific, written prior permission.  </w:t>
      </w:r>
    </w:p>
    <w:p w:rsidR="007E1031" w:rsidRDefault="007E1031" w:rsidP="007E1031">
      <w:pPr>
        <w:rPr>
          <w:rFonts w:ascii="Arial" w:hAnsi="Arial" w:cs="Arial"/>
          <w:sz w:val="22"/>
          <w:szCs w:val="22"/>
        </w:rPr>
      </w:pPr>
      <w:r>
        <w:rPr>
          <w:rFonts w:ascii="Arial" w:hAnsi="Arial" w:cs="Arial"/>
          <w:sz w:val="22"/>
          <w:szCs w:val="22"/>
        </w:rPr>
        <w:t>THE COPYRIGHT HOLDERS DISCLAIM ALL WARRANTIES WITH REGARD TO THIS SOFTWARE, INCLUDING ALL IMPLIED WARRANTIES OF MERCHANTABILITY AND FITNESS, IN NO EVENT SHALL THE COPYRIGHT HOLDERS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7E1031" w:rsidRDefault="007E1031" w:rsidP="007E1031">
      <w:pPr>
        <w:rPr>
          <w:rFonts w:ascii="Arial" w:hAnsi="Arial"/>
          <w:sz w:val="22"/>
          <w:szCs w:val="22"/>
        </w:rPr>
      </w:pPr>
    </w:p>
    <w:p w:rsidR="007E1031" w:rsidRDefault="007E1031" w:rsidP="007E1031">
      <w:pPr>
        <w:rPr>
          <w:rFonts w:ascii="Arial" w:hAnsi="Arial"/>
          <w:sz w:val="22"/>
          <w:szCs w:val="22"/>
        </w:rPr>
      </w:pPr>
    </w:p>
    <w:p w:rsidR="007E1031" w:rsidRDefault="007E1031" w:rsidP="007E1031">
      <w:pPr>
        <w:rPr>
          <w:rFonts w:ascii="Arial" w:hAnsi="Arial"/>
          <w:sz w:val="22"/>
          <w:szCs w:val="22"/>
        </w:rPr>
      </w:pPr>
      <w:r>
        <w:rPr>
          <w:rFonts w:ascii="Arial" w:hAnsi="Arial"/>
          <w:sz w:val="22"/>
          <w:szCs w:val="22"/>
        </w:rPr>
        <w:t>Copyright (c) 1996-1997 Silicon Graphics Computer Systems, Inc.</w:t>
      </w:r>
    </w:p>
    <w:p w:rsidR="007E1031" w:rsidRDefault="007E1031" w:rsidP="007E1031">
      <w:pPr>
        <w:rPr>
          <w:rFonts w:ascii="Arial" w:hAnsi="Arial"/>
          <w:sz w:val="22"/>
          <w:szCs w:val="22"/>
        </w:rPr>
      </w:pPr>
      <w:r>
        <w:rPr>
          <w:rFonts w:ascii="Arial" w:hAnsi="Arial"/>
          <w:sz w:val="22"/>
          <w:szCs w:val="22"/>
        </w:rPr>
        <w:t>Copyright (c) 2002 Hewlett-Packard Company</w:t>
      </w:r>
    </w:p>
    <w:p w:rsidR="007E1031" w:rsidRDefault="007E1031" w:rsidP="007E1031">
      <w:pPr>
        <w:rPr>
          <w:rFonts w:ascii="Arial" w:hAnsi="Arial"/>
          <w:sz w:val="22"/>
          <w:szCs w:val="22"/>
        </w:rPr>
      </w:pPr>
      <w:r>
        <w:rPr>
          <w:rFonts w:ascii="Arial" w:hAnsi="Arial"/>
          <w:sz w:val="22"/>
          <w:szCs w:val="22"/>
        </w:rPr>
        <w:t>Permission to use, copy, modify, distribute and sell this software and its documentation for any purpose is hereby granted without fee, provided that the above copyright notice appear in all copies and that both that copyright notice and this permission notice appear in supporting documentation.  The copyright owners make no representations about the suitability of this software for any purpose.  It is provided "as is" without express or implied warranty.</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 xml:space="preserve">Copyright © 1996-2002, 2006, 2007 </w:t>
      </w:r>
      <w:proofErr w:type="gramStart"/>
      <w:r>
        <w:rPr>
          <w:rFonts w:ascii="Arial" w:hAnsi="Arial" w:cs="Arial"/>
          <w:sz w:val="22"/>
          <w:szCs w:val="22"/>
        </w:rPr>
        <w:t>The</w:t>
      </w:r>
      <w:proofErr w:type="gramEnd"/>
      <w:r>
        <w:rPr>
          <w:rFonts w:ascii="Arial" w:hAnsi="Arial" w:cs="Arial"/>
          <w:sz w:val="22"/>
          <w:szCs w:val="22"/>
        </w:rPr>
        <w:t xml:space="preserve"> </w:t>
      </w:r>
      <w:proofErr w:type="spellStart"/>
      <w:r>
        <w:rPr>
          <w:rFonts w:ascii="Arial" w:hAnsi="Arial" w:cs="Arial"/>
          <w:sz w:val="22"/>
          <w:szCs w:val="22"/>
        </w:rPr>
        <w:t>FreeType</w:t>
      </w:r>
      <w:proofErr w:type="spellEnd"/>
      <w:r>
        <w:rPr>
          <w:rFonts w:ascii="Arial" w:hAnsi="Arial" w:cs="Arial"/>
          <w:sz w:val="22"/>
          <w:szCs w:val="22"/>
        </w:rPr>
        <w:t xml:space="preserve"> Project </w:t>
      </w:r>
    </w:p>
    <w:p w:rsidR="007E1031" w:rsidRDefault="007E1031" w:rsidP="007E1031">
      <w:pPr>
        <w:rPr>
          <w:rFonts w:ascii="Arial" w:hAnsi="Arial" w:cs="Arial"/>
          <w:sz w:val="22"/>
          <w:szCs w:val="22"/>
        </w:rPr>
      </w:pPr>
      <w:r>
        <w:rPr>
          <w:rFonts w:ascii="Arial" w:hAnsi="Arial" w:cs="Arial"/>
          <w:sz w:val="22"/>
          <w:szCs w:val="22"/>
        </w:rPr>
        <w:t xml:space="preserve">THE FREETYPE PROJECT IS PROVIDED `AS IS' WITHOUT WARRANTY OF ANY KIND, </w:t>
      </w:r>
      <w:proofErr w:type="gramStart"/>
      <w:r>
        <w:rPr>
          <w:rFonts w:ascii="Arial" w:hAnsi="Arial" w:cs="Arial"/>
          <w:sz w:val="22"/>
          <w:szCs w:val="22"/>
        </w:rPr>
        <w:t>EITHER  EXPRESS</w:t>
      </w:r>
      <w:proofErr w:type="gramEnd"/>
      <w:r>
        <w:rPr>
          <w:rFonts w:ascii="Arial" w:hAnsi="Arial" w:cs="Arial"/>
          <w:sz w:val="22"/>
          <w:szCs w:val="22"/>
        </w:rPr>
        <w:t xml:space="preserve"> OR IMPLIED, INCLUDING, BUT NOT LIMITED TO, WARRANTIES OF MERCHANTABILITY AND FITNESS FOR A PARTICULAR PURPOSE. IN NO EVENT WILL ANY OF THE AUTHORS OR COPYRIGHT HOLDERS BE LIABLE FOR ANY DAMAGES CAUSED BY THE USE OR THE INABILITY TO USE, OF THE FREETYPE PROJECT.</w:t>
      </w:r>
    </w:p>
    <w:p w:rsidR="007E1031" w:rsidRDefault="007E1031" w:rsidP="007E1031">
      <w:pPr>
        <w:rPr>
          <w:rFonts w:ascii="Arial" w:hAnsi="Arial" w:cs="Arial"/>
          <w:sz w:val="22"/>
          <w:szCs w:val="22"/>
        </w:rPr>
      </w:pPr>
      <w:r>
        <w:rPr>
          <w:rFonts w:ascii="Arial" w:hAnsi="Arial" w:cs="Arial"/>
          <w:sz w:val="22"/>
          <w:szCs w:val="22"/>
        </w:rPr>
        <w:t xml:space="preserve">Neither the </w:t>
      </w:r>
      <w:proofErr w:type="spellStart"/>
      <w:r>
        <w:rPr>
          <w:rFonts w:ascii="Arial" w:hAnsi="Arial" w:cs="Arial"/>
          <w:sz w:val="22"/>
          <w:szCs w:val="22"/>
        </w:rPr>
        <w:t>FreeType</w:t>
      </w:r>
      <w:proofErr w:type="spellEnd"/>
      <w:r>
        <w:rPr>
          <w:rFonts w:ascii="Arial" w:hAnsi="Arial" w:cs="Arial"/>
          <w:sz w:val="22"/>
          <w:szCs w:val="22"/>
        </w:rPr>
        <w:t xml:space="preserve"> authors and contributors nor you shall use the name of the other for commercial, advertising, or promotional purposes without specific prior written permission.</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 xml:space="preserve">Copyright © 1984-1994, 1996-1998, 2003 </w:t>
      </w:r>
      <w:proofErr w:type="gramStart"/>
      <w:r>
        <w:rPr>
          <w:rFonts w:ascii="Arial" w:hAnsi="Arial" w:cs="Arial"/>
          <w:sz w:val="22"/>
          <w:szCs w:val="22"/>
        </w:rPr>
        <w:t>The</w:t>
      </w:r>
      <w:proofErr w:type="gramEnd"/>
      <w:r>
        <w:rPr>
          <w:rFonts w:ascii="Arial" w:hAnsi="Arial" w:cs="Arial"/>
          <w:sz w:val="22"/>
          <w:szCs w:val="22"/>
        </w:rPr>
        <w:t xml:space="preserve"> Open Group</w:t>
      </w:r>
    </w:p>
    <w:p w:rsidR="007E1031" w:rsidRDefault="007E1031" w:rsidP="007E1031">
      <w:pPr>
        <w:rPr>
          <w:rFonts w:ascii="Arial" w:hAnsi="Arial" w:cs="Arial"/>
          <w:sz w:val="22"/>
          <w:szCs w:val="22"/>
        </w:rPr>
      </w:pPr>
      <w:r>
        <w:rPr>
          <w:rFonts w:ascii="Arial" w:hAnsi="Arial" w:cs="Arial"/>
          <w:sz w:val="22"/>
          <w:szCs w:val="22"/>
        </w:rPr>
        <w:t xml:space="preserve">Copyright © 1990, 1991 </w:t>
      </w:r>
      <w:proofErr w:type="spellStart"/>
      <w:r>
        <w:rPr>
          <w:rFonts w:ascii="Arial" w:hAnsi="Arial" w:cs="Arial"/>
          <w:sz w:val="22"/>
          <w:szCs w:val="22"/>
        </w:rPr>
        <w:t>UniSoft</w:t>
      </w:r>
      <w:proofErr w:type="spellEnd"/>
      <w:r>
        <w:rPr>
          <w:rFonts w:ascii="Arial" w:hAnsi="Arial" w:cs="Arial"/>
          <w:sz w:val="22"/>
          <w:szCs w:val="22"/>
        </w:rPr>
        <w:t xml:space="preserve"> Group Limited</w:t>
      </w:r>
    </w:p>
    <w:p w:rsidR="007E1031" w:rsidRDefault="007E1031" w:rsidP="007E1031">
      <w:pPr>
        <w:rPr>
          <w:rFonts w:ascii="Arial" w:hAnsi="Arial" w:cs="Arial"/>
          <w:sz w:val="22"/>
          <w:szCs w:val="22"/>
        </w:rPr>
      </w:pPr>
      <w:r>
        <w:rPr>
          <w:rFonts w:ascii="Arial" w:hAnsi="Arial" w:cs="Arial"/>
          <w:sz w:val="22"/>
          <w:szCs w:val="22"/>
        </w:rPr>
        <w:t xml:space="preserve">Copyright © 1998, 1999 </w:t>
      </w:r>
      <w:proofErr w:type="gramStart"/>
      <w:r>
        <w:rPr>
          <w:rFonts w:ascii="Arial" w:hAnsi="Arial" w:cs="Arial"/>
          <w:sz w:val="22"/>
          <w:szCs w:val="22"/>
        </w:rPr>
        <w:t>The</w:t>
      </w:r>
      <w:proofErr w:type="gramEnd"/>
      <w:r>
        <w:rPr>
          <w:rFonts w:ascii="Arial" w:hAnsi="Arial" w:cs="Arial"/>
          <w:sz w:val="22"/>
          <w:szCs w:val="22"/>
        </w:rPr>
        <w:t xml:space="preserve"> XFree86 Project, Inc.</w:t>
      </w:r>
    </w:p>
    <w:p w:rsidR="007E1031" w:rsidRDefault="007E1031" w:rsidP="007E1031">
      <w:pPr>
        <w:rPr>
          <w:rFonts w:ascii="Arial" w:hAnsi="Arial" w:cs="Arial"/>
          <w:sz w:val="22"/>
          <w:szCs w:val="22"/>
        </w:rPr>
      </w:pPr>
      <w:r>
        <w:rPr>
          <w:rFonts w:ascii="Arial" w:hAnsi="Arial" w:cs="Arial"/>
          <w:sz w:val="22"/>
          <w:szCs w:val="22"/>
        </w:rPr>
        <w:t>Permission to use, copy, modify, distribute, and sell this software and its documentation for any purpose is hereby granted without fee, provided that the above copyright notice appear in all copies and that both that copyright notice and this permission notice appear in supporting documentation.</w:t>
      </w:r>
    </w:p>
    <w:p w:rsidR="007E1031" w:rsidRDefault="007E1031" w:rsidP="007E1031">
      <w:pPr>
        <w:rPr>
          <w:rFonts w:ascii="Arial" w:hAnsi="Arial"/>
          <w:sz w:val="22"/>
          <w:szCs w:val="22"/>
        </w:rPr>
      </w:pPr>
      <w:r>
        <w:rPr>
          <w:rFonts w:ascii="Arial" w:hAnsi="Arial"/>
          <w:sz w:val="22"/>
          <w:szCs w:val="22"/>
        </w:rPr>
        <w:t>The above copyright notice and this permission notice shall be included in all copies or substantial portions of the Software.</w:t>
      </w:r>
    </w:p>
    <w:p w:rsidR="007E1031" w:rsidRDefault="007E1031" w:rsidP="007E1031">
      <w:pPr>
        <w:rPr>
          <w:rFonts w:ascii="Arial" w:hAnsi="Arial" w:cs="Arial"/>
          <w:sz w:val="22"/>
          <w:szCs w:val="22"/>
        </w:rPr>
      </w:pPr>
      <w:r>
        <w:rPr>
          <w:rFonts w:ascii="Arial" w:hAnsi="Arial" w:cs="Arial"/>
          <w:sz w:val="22"/>
          <w:szCs w:val="22"/>
        </w:rPr>
        <w:t>THE SOFTWARE IS PROVIDED "AS IS", WITHOUT WARRANTY OF ANY KIND, EXPRESS OR IMPLIED, INCLUDING BUT NOT LIMITED TO THE WARRANTIES OF MERCHANTABILITY, FITNESS FOR A PARTICULAR PURPOSE AND NONINFRINGEMENT. IN NO EVENT SHALL THE COPYRIGHT HOLDERS BE LIABLE FOR ANY CLAIM, DAMAGES, OR OTHER LIABILITY, WHETHER IN AN ACTION OF CONTRACT, TORT OR OTHERWISE, ARISING FROM, OUT OF OR IN CONNECTION WITH THE SOFTWARE OR THE USE OR OTHER DEALINGS IN THE SOFTWARE.</w:t>
      </w:r>
    </w:p>
    <w:p w:rsidR="007E1031" w:rsidRDefault="007E1031" w:rsidP="007E1031">
      <w:pPr>
        <w:rPr>
          <w:rFonts w:ascii="Arial" w:hAnsi="Arial" w:cs="Arial"/>
          <w:sz w:val="22"/>
          <w:szCs w:val="22"/>
        </w:rPr>
      </w:pPr>
      <w:r>
        <w:rPr>
          <w:rFonts w:ascii="Arial" w:hAnsi="Arial" w:cs="Arial"/>
          <w:sz w:val="22"/>
          <w:szCs w:val="22"/>
        </w:rPr>
        <w:t>Except as contained in this notice, the name of a copyright holder shall not be used in advertising or otherwise to promote the sale, use or other dealings in this Software without prior written authorization of the copyright holder.</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Copyright © 1998, 2000, 2001 Bjorn Reese and Daniel Stenberg</w:t>
      </w:r>
    </w:p>
    <w:p w:rsidR="007E1031" w:rsidRDefault="007E1031" w:rsidP="007E1031">
      <w:pPr>
        <w:rPr>
          <w:rFonts w:ascii="Arial" w:hAnsi="Arial" w:cs="Arial"/>
          <w:sz w:val="22"/>
          <w:szCs w:val="22"/>
        </w:rPr>
      </w:pPr>
      <w:r>
        <w:rPr>
          <w:rFonts w:ascii="Arial" w:hAnsi="Arial" w:cs="Arial"/>
          <w:sz w:val="22"/>
          <w:szCs w:val="22"/>
        </w:rPr>
        <w:lastRenderedPageBreak/>
        <w:t xml:space="preserve">Copyright © 2000 Gary Pennington and Daniel </w:t>
      </w:r>
      <w:proofErr w:type="spellStart"/>
      <w:r>
        <w:rPr>
          <w:rFonts w:ascii="Arial" w:hAnsi="Arial" w:cs="Arial"/>
          <w:sz w:val="22"/>
          <w:szCs w:val="22"/>
        </w:rPr>
        <w:t>Veillard</w:t>
      </w:r>
      <w:proofErr w:type="spellEnd"/>
    </w:p>
    <w:p w:rsidR="007E1031" w:rsidRDefault="007E1031" w:rsidP="007E1031">
      <w:pPr>
        <w:rPr>
          <w:rFonts w:ascii="Arial" w:hAnsi="Arial" w:cs="Arial"/>
          <w:sz w:val="22"/>
          <w:szCs w:val="22"/>
        </w:rPr>
      </w:pPr>
      <w:r>
        <w:rPr>
          <w:rFonts w:ascii="Arial" w:hAnsi="Arial" w:cs="Arial"/>
          <w:sz w:val="22"/>
          <w:szCs w:val="22"/>
        </w:rPr>
        <w:t>Permission to use, copy, modify, and distribute this software for any purpose with or without fee is hereby granted, provided that the above copyright notice and this permission notice appear in all copies.</w:t>
      </w:r>
    </w:p>
    <w:p w:rsidR="007E1031" w:rsidRDefault="007E1031" w:rsidP="007E1031">
      <w:pPr>
        <w:rPr>
          <w:rFonts w:ascii="Arial" w:hAnsi="Arial" w:cs="Arial"/>
          <w:sz w:val="22"/>
          <w:szCs w:val="22"/>
        </w:rPr>
      </w:pPr>
      <w:r>
        <w:rPr>
          <w:rFonts w:ascii="Arial" w:hAnsi="Arial" w:cs="Arial"/>
          <w:sz w:val="22"/>
          <w:szCs w:val="22"/>
        </w:rPr>
        <w:t>THE SOFTWARE IS PROVIDED "AS IS" AND WITHOUT ANY EXPRESS OR IMPLIED WARRANTIES, INCLUDING, WITHOUT LIMITATION, THE IMPLIED WARRANTIES OF MERCHANTABILITY AND FITNESS FOR A PARTICULAR PURPOSE.  THE AUTHORS AND CONTRIBUTORS ACCEPT NO RESPONSIBILITY IN ANY CONCEIVABLE MANNER.</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Copyright © 1989 Prentice Hall</w:t>
      </w:r>
    </w:p>
    <w:p w:rsidR="007E1031" w:rsidRDefault="007E1031" w:rsidP="007E1031">
      <w:pPr>
        <w:rPr>
          <w:rFonts w:ascii="Arial" w:hAnsi="Arial" w:cs="Arial"/>
          <w:sz w:val="22"/>
          <w:szCs w:val="22"/>
        </w:rPr>
      </w:pPr>
      <w:r>
        <w:rPr>
          <w:rFonts w:ascii="Arial" w:hAnsi="Arial" w:cs="Arial"/>
          <w:sz w:val="22"/>
          <w:szCs w:val="22"/>
        </w:rPr>
        <w:t>Permission to use, copy, modify and distribute this software for any purpose and without fee is hereby granted, provided that the above copyright notice appear in all copies and that both that copyright notice and this permission notice appear in supporting documentation.</w:t>
      </w:r>
    </w:p>
    <w:p w:rsidR="007E1031" w:rsidRDefault="007E1031" w:rsidP="007E1031">
      <w:pPr>
        <w:rPr>
          <w:rFonts w:ascii="Arial" w:hAnsi="Arial" w:cs="Arial"/>
          <w:sz w:val="22"/>
          <w:szCs w:val="22"/>
        </w:rPr>
      </w:pPr>
      <w:r>
        <w:rPr>
          <w:rFonts w:ascii="Arial" w:hAnsi="Arial" w:cs="Arial"/>
          <w:sz w:val="22"/>
          <w:szCs w:val="22"/>
        </w:rPr>
        <w:t>Prentice Hall and the authors disclaim all warranties with regard to this software, including all implied warranties of merchantability and fitness.  In no event shall Prentice Hall or the authors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Copyright © 2000 by Sun Microsystems, Inc.   All rights reserved.</w:t>
      </w:r>
    </w:p>
    <w:p w:rsidR="007E1031" w:rsidRDefault="007E1031" w:rsidP="007E1031">
      <w:pPr>
        <w:ind w:right="522"/>
        <w:rPr>
          <w:rFonts w:ascii="Arial" w:hAnsi="Arial" w:cs="Arial"/>
          <w:sz w:val="22"/>
          <w:szCs w:val="22"/>
        </w:rPr>
      </w:pPr>
      <w:r>
        <w:rPr>
          <w:rFonts w:ascii="Arial" w:hAnsi="Arial" w:cs="Arial"/>
          <w:sz w:val="22"/>
          <w:szCs w:val="22"/>
        </w:rPr>
        <w:t xml:space="preserve">Permission to use, copy, modify and distribute this software and its documentation is hereby granted, provided that the above copyright notice appears in all copies.  </w:t>
      </w:r>
    </w:p>
    <w:p w:rsidR="007E1031" w:rsidRDefault="007E1031" w:rsidP="007E1031">
      <w:pPr>
        <w:ind w:right="522"/>
        <w:rPr>
          <w:rFonts w:ascii="Arial" w:hAnsi="Arial" w:cs="Arial"/>
          <w:sz w:val="22"/>
          <w:szCs w:val="22"/>
        </w:rPr>
      </w:pPr>
      <w:r>
        <w:rPr>
          <w:rFonts w:ascii="Arial" w:hAnsi="Arial" w:cs="Arial"/>
          <w:sz w:val="22"/>
          <w:szCs w:val="22"/>
        </w:rPr>
        <w:t>SUN MAKES NO REPRESENTATION OR WARRANTIES ABOUT THE SUITABILITY OF THE SOFTWARE, EITHER EXPRESS OR IMPLIED, INCLUDING BUT NOT LIMITED TO THE IMPLIED WARRANTIES OF MERCHANTABILITY, FITNESS FOR A PARTICULAR PURPOSE, OR NON-INFRINGEMENT.  SUN SHALL NOT BE LIABLE FOR ANY DAMAGES SUFFERED BY LICENSEE AS A RESULT OF USING, MODIFYING OR DISTRIBUTING THIS SOFTWARE OR ITS DERIVATIVES</w:t>
      </w:r>
    </w:p>
    <w:p w:rsidR="007E1031" w:rsidRDefault="007E1031" w:rsidP="007E1031">
      <w:pPr>
        <w:ind w:right="522"/>
        <w:rPr>
          <w:rFonts w:ascii="Arial" w:hAnsi="Arial" w:cs="Arial"/>
          <w:sz w:val="22"/>
          <w:szCs w:val="22"/>
        </w:rPr>
      </w:pPr>
    </w:p>
    <w:p w:rsidR="007E1031" w:rsidRDefault="007E1031" w:rsidP="007E1031">
      <w:pPr>
        <w:ind w:right="522"/>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Copyright © 2001 by Sun Microsystems, Inc.  All rights reserved.</w:t>
      </w:r>
    </w:p>
    <w:p w:rsidR="007E1031" w:rsidRDefault="007E1031" w:rsidP="007E1031">
      <w:pPr>
        <w:ind w:right="522"/>
        <w:rPr>
          <w:rFonts w:ascii="Arial" w:hAnsi="Arial" w:cs="Arial"/>
          <w:sz w:val="22"/>
          <w:szCs w:val="22"/>
        </w:rPr>
      </w:pPr>
      <w:r>
        <w:rPr>
          <w:rFonts w:ascii="Arial" w:hAnsi="Arial" w:cs="Arial"/>
          <w:sz w:val="22"/>
          <w:szCs w:val="22"/>
        </w:rPr>
        <w:t>Non-exclusive rights to redistribute, modify, translate, and use this software in source and binary forms, in whole or in part, is hereby granted, provided that the above copyright notice is duplicated in any source form, and that neither the name of the copyright holder nor the author is used to endorse or promote products derived from this software.</w:t>
      </w:r>
    </w:p>
    <w:p w:rsidR="007E1031" w:rsidRDefault="007E1031" w:rsidP="007E1031">
      <w:pPr>
        <w:ind w:right="522"/>
        <w:rPr>
          <w:rFonts w:ascii="Arial" w:hAnsi="Arial" w:cs="Arial"/>
          <w:sz w:val="22"/>
          <w:szCs w:val="22"/>
        </w:rPr>
      </w:pPr>
      <w:r>
        <w:rPr>
          <w:rFonts w:ascii="Arial" w:hAnsi="Arial" w:cs="Arial"/>
          <w:sz w:val="22"/>
          <w:szCs w:val="22"/>
        </w:rPr>
        <w:t>THIS SOFTWARE IS PROVIDED ``AS IS'' AND WITHOUT ANY EXPRESS OR IMPLIED WARRANTIES, INCLUDING, WITHOUT LIMITATION, THE IMPLIED WARRANTIES OF MERCHANTIBILITY AND FITNESS FOR A PARTICULAR PURPOSE.</w:t>
      </w:r>
    </w:p>
    <w:p w:rsidR="007E1031" w:rsidRDefault="007E1031" w:rsidP="007E1031">
      <w:pPr>
        <w:ind w:right="522"/>
        <w:rPr>
          <w:rFonts w:ascii="Arial" w:hAnsi="Arial" w:cs="Arial"/>
          <w:sz w:val="22"/>
          <w:szCs w:val="22"/>
        </w:rPr>
      </w:pPr>
    </w:p>
    <w:p w:rsidR="007E1031" w:rsidRDefault="007E1031" w:rsidP="007E1031">
      <w:pPr>
        <w:ind w:right="522"/>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Copyright © 2002 Roaring Penguin Software Inc.</w:t>
      </w:r>
    </w:p>
    <w:p w:rsidR="007E1031" w:rsidRDefault="007E1031" w:rsidP="007E1031">
      <w:pPr>
        <w:ind w:right="522"/>
        <w:rPr>
          <w:rFonts w:ascii="Arial" w:hAnsi="Arial" w:cs="Arial"/>
          <w:sz w:val="22"/>
          <w:szCs w:val="22"/>
        </w:rPr>
      </w:pPr>
      <w:r>
        <w:rPr>
          <w:rFonts w:ascii="Arial" w:hAnsi="Arial" w:cs="Arial"/>
          <w:sz w:val="22"/>
          <w:szCs w:val="22"/>
        </w:rPr>
        <w:t xml:space="preserve">Copyright © 1995,1996,1997,1998 Lars </w:t>
      </w:r>
      <w:proofErr w:type="spellStart"/>
      <w:r>
        <w:rPr>
          <w:rFonts w:ascii="Arial" w:hAnsi="Arial" w:cs="Arial"/>
          <w:sz w:val="22"/>
          <w:szCs w:val="22"/>
        </w:rPr>
        <w:t>Fenneberg</w:t>
      </w:r>
      <w:proofErr w:type="spellEnd"/>
    </w:p>
    <w:p w:rsidR="007E1031" w:rsidRDefault="007E1031" w:rsidP="007E1031">
      <w:pPr>
        <w:ind w:right="522"/>
        <w:rPr>
          <w:rFonts w:ascii="Arial" w:hAnsi="Arial" w:cs="Arial"/>
          <w:sz w:val="22"/>
          <w:szCs w:val="22"/>
        </w:rPr>
      </w:pPr>
      <w:r>
        <w:rPr>
          <w:rFonts w:ascii="Arial" w:hAnsi="Arial" w:cs="Arial"/>
          <w:sz w:val="22"/>
          <w:szCs w:val="22"/>
        </w:rPr>
        <w:t>Copyright 1992 Livingston Enterprises, Inc.</w:t>
      </w:r>
    </w:p>
    <w:p w:rsidR="007E1031" w:rsidRDefault="007E1031" w:rsidP="007E1031">
      <w:pPr>
        <w:ind w:right="522"/>
        <w:rPr>
          <w:rFonts w:ascii="Arial" w:hAnsi="Arial" w:cs="Arial"/>
          <w:sz w:val="22"/>
          <w:szCs w:val="22"/>
        </w:rPr>
      </w:pPr>
      <w:r>
        <w:rPr>
          <w:rFonts w:ascii="Arial" w:hAnsi="Arial" w:cs="Arial"/>
          <w:sz w:val="22"/>
          <w:szCs w:val="22"/>
        </w:rPr>
        <w:t xml:space="preserve">Permission to use, copy, modify, and distribute this software for any purpose and without fee is hereby granted, provided that this copyright and permission notice appear on all copies and supporting documentation, the name of the copyright holders not be used in advertising or publicity pertaining to distribution of the program without specific prior permission, and notice be given in supporting documentation that copying and distribution is by permission of the copyright </w:t>
      </w:r>
      <w:r>
        <w:rPr>
          <w:rFonts w:ascii="Arial" w:hAnsi="Arial" w:cs="Arial"/>
          <w:sz w:val="22"/>
          <w:szCs w:val="22"/>
        </w:rPr>
        <w:lastRenderedPageBreak/>
        <w:t>holders.. The copyright holders make no representations about the suitability of this software for any purpose.  It is provided "as is" without express or implied warranty.</w:t>
      </w:r>
    </w:p>
    <w:p w:rsidR="007E1031" w:rsidRDefault="007E1031" w:rsidP="007E1031">
      <w:pPr>
        <w:ind w:right="522"/>
        <w:rPr>
          <w:rFonts w:ascii="Arial" w:hAnsi="Arial" w:cs="Arial"/>
          <w:sz w:val="22"/>
          <w:szCs w:val="22"/>
        </w:rPr>
      </w:pPr>
    </w:p>
    <w:p w:rsidR="007E1031" w:rsidRDefault="007E1031" w:rsidP="007E1031">
      <w:pPr>
        <w:ind w:right="522"/>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Copyright © 1987 by the Regents of the University of California</w:t>
      </w:r>
    </w:p>
    <w:p w:rsidR="007E1031" w:rsidRDefault="007E1031" w:rsidP="007E1031">
      <w:pPr>
        <w:ind w:right="522"/>
        <w:rPr>
          <w:rFonts w:ascii="Arial" w:hAnsi="Arial" w:cs="Arial"/>
          <w:sz w:val="22"/>
          <w:szCs w:val="22"/>
        </w:rPr>
      </w:pPr>
      <w:r>
        <w:rPr>
          <w:rFonts w:ascii="Arial" w:hAnsi="Arial" w:cs="Arial"/>
          <w:sz w:val="22"/>
          <w:szCs w:val="22"/>
        </w:rPr>
        <w:t>Permission to use, copy, modify, and distribute this software and its documentation for any purpose and without fee is hereby granted, provided that the above copyright notice appear in all copies.  The University of California makes no representations about the suitability of this software for any purpose.  It is provided "as is" without express or implied warranty.</w:t>
      </w:r>
    </w:p>
    <w:p w:rsidR="007E1031" w:rsidRDefault="007E1031" w:rsidP="007E1031">
      <w:pPr>
        <w:ind w:right="522"/>
        <w:rPr>
          <w:rFonts w:ascii="Arial" w:hAnsi="Arial" w:cs="Arial"/>
          <w:sz w:val="22"/>
          <w:szCs w:val="22"/>
        </w:rPr>
      </w:pPr>
    </w:p>
    <w:p w:rsidR="007E1031" w:rsidRDefault="007E1031" w:rsidP="007E1031">
      <w:pPr>
        <w:ind w:right="522"/>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 xml:space="preserve">Copyright © 1992, 1993, 1994, 1995 </w:t>
      </w:r>
      <w:proofErr w:type="gramStart"/>
      <w:r>
        <w:rPr>
          <w:rFonts w:ascii="Arial" w:hAnsi="Arial" w:cs="Arial"/>
          <w:sz w:val="22"/>
          <w:szCs w:val="22"/>
        </w:rPr>
        <w:t>The</w:t>
      </w:r>
      <w:proofErr w:type="gramEnd"/>
      <w:r>
        <w:rPr>
          <w:rFonts w:ascii="Arial" w:hAnsi="Arial" w:cs="Arial"/>
          <w:sz w:val="22"/>
          <w:szCs w:val="22"/>
        </w:rPr>
        <w:t xml:space="preserve"> Regents of the University of Michigan and Merit Network, Inc.    All Rights Reserved</w:t>
      </w:r>
    </w:p>
    <w:p w:rsidR="007E1031" w:rsidRDefault="007E1031" w:rsidP="007E1031">
      <w:pPr>
        <w:ind w:right="522"/>
        <w:rPr>
          <w:rFonts w:ascii="Arial" w:hAnsi="Arial" w:cs="Arial"/>
          <w:sz w:val="22"/>
          <w:szCs w:val="22"/>
        </w:rPr>
      </w:pPr>
      <w:r>
        <w:rPr>
          <w:rFonts w:ascii="Arial" w:hAnsi="Arial" w:cs="Arial"/>
          <w:sz w:val="22"/>
          <w:szCs w:val="22"/>
        </w:rPr>
        <w:t>Permission to use, copy, modify, and distribute this software and its documentation for any purpose and without fee is hereby granted, provided that the above copyright notice and this permission notice appear in all copies of the software and derivative works or modified versions thereof, and that both the copyright notice and this permission and disclaimer notice appear in supporting documentation.</w:t>
      </w:r>
    </w:p>
    <w:p w:rsidR="007E1031" w:rsidRDefault="007E1031" w:rsidP="007E1031">
      <w:pPr>
        <w:ind w:right="522"/>
        <w:rPr>
          <w:rFonts w:ascii="Arial" w:hAnsi="Arial" w:cs="Arial"/>
          <w:sz w:val="22"/>
          <w:szCs w:val="22"/>
        </w:rPr>
      </w:pPr>
      <w:r>
        <w:rPr>
          <w:rFonts w:ascii="Arial" w:hAnsi="Arial" w:cs="Arial"/>
          <w:sz w:val="22"/>
          <w:szCs w:val="22"/>
        </w:rPr>
        <w:t>THIS SOFTWARE IS PROVIDED "AS IS" WITHOUT WARRANTY OF ANY KIND, EITHER EXPRESS OR IMPLIED, INCLUDING WITHOUT LIMITATION WARRANTIES OF MERCHANTABILITY AND FITNESS FOR A PARTICULAR PURPOSE.  THE REGENTS OF THE UNIVERSITY OF MICHIGAN AND MERIT NETWORK, INC. DO NOT WARRANT THAT THE FUNCTIONS CONTAINED IN THE SOFTWARE WILL MEET LICENSEE'S REQUIREMENTS OR THAT OPERATION WILL BE UNINTERRUPTED OR ERROR FREE.  The Regents of the University of Michigan and Merit Network, Inc. shall not be liable for any special, indirect, incidental or consequential damages with respect to any claim by Licensee or any third party arising from use of the software.</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bCs/>
          <w:sz w:val="22"/>
          <w:szCs w:val="22"/>
        </w:rPr>
      </w:pPr>
      <w:r>
        <w:rPr>
          <w:rFonts w:ascii="Arial" w:hAnsi="Arial" w:cs="Arial"/>
          <w:bCs/>
          <w:sz w:val="22"/>
          <w:szCs w:val="22"/>
        </w:rPr>
        <w:t>Copyright © 1989, 2002 Hewlett-Packard Company</w:t>
      </w:r>
    </w:p>
    <w:p w:rsidR="007E1031" w:rsidRDefault="007E1031" w:rsidP="007E1031">
      <w:pPr>
        <w:rPr>
          <w:rFonts w:ascii="Arial" w:hAnsi="Arial" w:cs="Arial"/>
          <w:sz w:val="22"/>
          <w:szCs w:val="22"/>
        </w:rPr>
      </w:pPr>
      <w:r>
        <w:rPr>
          <w:rFonts w:ascii="Arial" w:hAnsi="Arial" w:cs="Arial"/>
          <w:sz w:val="22"/>
          <w:szCs w:val="22"/>
        </w:rPr>
        <w:t>Copyright © 1990, 1991 OMRON Corporation, NTT Software Corporation, and Nippon Telegraph and Telephone Corporation</w:t>
      </w:r>
    </w:p>
    <w:p w:rsidR="007E1031" w:rsidRDefault="007E1031" w:rsidP="007E1031">
      <w:pPr>
        <w:rPr>
          <w:rFonts w:ascii="Arial" w:hAnsi="Arial" w:cs="Arial"/>
          <w:sz w:val="22"/>
          <w:szCs w:val="22"/>
        </w:rPr>
      </w:pPr>
      <w:r>
        <w:rPr>
          <w:rFonts w:ascii="Arial" w:hAnsi="Arial" w:cs="Arial"/>
          <w:sz w:val="22"/>
          <w:szCs w:val="22"/>
        </w:rPr>
        <w:t>Copyright © 1991 NCR Corporation, Dayton, Ohio, USA</w:t>
      </w:r>
    </w:p>
    <w:p w:rsidR="007E1031" w:rsidRDefault="007E1031" w:rsidP="007E1031">
      <w:pPr>
        <w:rPr>
          <w:rFonts w:ascii="Arial" w:hAnsi="Arial" w:cs="Arial"/>
          <w:sz w:val="22"/>
          <w:szCs w:val="22"/>
        </w:rPr>
      </w:pPr>
      <w:r>
        <w:rPr>
          <w:rFonts w:ascii="Arial" w:hAnsi="Arial" w:cs="Arial"/>
          <w:sz w:val="22"/>
          <w:szCs w:val="22"/>
        </w:rPr>
        <w:t xml:space="preserve">Copyright © 1993 SunSoft, Inc. </w:t>
      </w:r>
    </w:p>
    <w:p w:rsidR="007E1031" w:rsidRDefault="007E1031" w:rsidP="007E1031">
      <w:pPr>
        <w:rPr>
          <w:rFonts w:ascii="Arial" w:hAnsi="Arial" w:cs="Arial"/>
          <w:sz w:val="22"/>
          <w:szCs w:val="22"/>
        </w:rPr>
      </w:pPr>
      <w:r>
        <w:rPr>
          <w:rFonts w:ascii="Arial" w:hAnsi="Arial" w:cs="Arial"/>
          <w:sz w:val="22"/>
          <w:szCs w:val="22"/>
        </w:rPr>
        <w:t xml:space="preserve">Copyright © 1999, 2000 </w:t>
      </w:r>
      <w:proofErr w:type="spellStart"/>
      <w:r>
        <w:rPr>
          <w:rFonts w:ascii="Arial" w:hAnsi="Arial" w:cs="Arial"/>
          <w:sz w:val="22"/>
          <w:szCs w:val="22"/>
        </w:rPr>
        <w:t>SuSE</w:t>
      </w:r>
      <w:proofErr w:type="spellEnd"/>
      <w:r>
        <w:rPr>
          <w:rFonts w:ascii="Arial" w:hAnsi="Arial" w:cs="Arial"/>
          <w:sz w:val="22"/>
          <w:szCs w:val="22"/>
        </w:rPr>
        <w:t xml:space="preserve">, Inc., Bruno </w:t>
      </w:r>
      <w:proofErr w:type="spellStart"/>
      <w:r>
        <w:rPr>
          <w:rFonts w:ascii="Arial" w:hAnsi="Arial" w:cs="Arial"/>
          <w:sz w:val="22"/>
          <w:szCs w:val="22"/>
        </w:rPr>
        <w:t>Haible</w:t>
      </w:r>
      <w:proofErr w:type="spellEnd"/>
    </w:p>
    <w:p w:rsidR="007E1031" w:rsidRDefault="007E1031" w:rsidP="007E1031">
      <w:pPr>
        <w:rPr>
          <w:rFonts w:ascii="Arial" w:hAnsi="Arial" w:cs="Arial"/>
          <w:bCs/>
          <w:sz w:val="22"/>
          <w:szCs w:val="22"/>
        </w:rPr>
      </w:pPr>
      <w:r>
        <w:rPr>
          <w:rFonts w:ascii="Arial" w:hAnsi="Arial" w:cs="Arial"/>
          <w:bCs/>
          <w:sz w:val="22"/>
          <w:szCs w:val="22"/>
        </w:rPr>
        <w:t>Copyright © 2000 Compaq Computer Corporation</w:t>
      </w:r>
    </w:p>
    <w:p w:rsidR="007E1031" w:rsidRDefault="007E1031" w:rsidP="007E1031">
      <w:pPr>
        <w:rPr>
          <w:rFonts w:ascii="Arial" w:hAnsi="Arial" w:cs="Arial"/>
          <w:bCs/>
          <w:sz w:val="22"/>
          <w:szCs w:val="22"/>
        </w:rPr>
      </w:pPr>
      <w:r>
        <w:rPr>
          <w:rFonts w:ascii="Arial" w:hAnsi="Arial" w:cs="Arial"/>
          <w:bCs/>
          <w:sz w:val="22"/>
          <w:szCs w:val="22"/>
        </w:rPr>
        <w:t>Copyright © 2006 Intel Corporation</w:t>
      </w:r>
    </w:p>
    <w:p w:rsidR="007E1031" w:rsidRDefault="007E1031" w:rsidP="007E1031">
      <w:pPr>
        <w:rPr>
          <w:rFonts w:ascii="Arial" w:hAnsi="Arial" w:cs="Arial"/>
          <w:sz w:val="22"/>
          <w:szCs w:val="22"/>
        </w:rPr>
      </w:pPr>
      <w:r>
        <w:rPr>
          <w:rFonts w:ascii="Arial" w:hAnsi="Arial" w:cs="Arial"/>
          <w:sz w:val="22"/>
          <w:szCs w:val="22"/>
        </w:rPr>
        <w:t>Permission to use, copy, modify, distribute, and sell this software and its documentation for any purpose is hereby granted without fee, provided that the above copyright notice appear in all copies and that both that copyright notice and this permission notice appear in supporting documentation.</w:t>
      </w:r>
    </w:p>
    <w:p w:rsidR="007E1031" w:rsidRDefault="007E1031" w:rsidP="007E1031">
      <w:pPr>
        <w:rPr>
          <w:rFonts w:ascii="Arial" w:hAnsi="Arial" w:cs="Arial"/>
          <w:sz w:val="22"/>
          <w:szCs w:val="22"/>
        </w:rPr>
      </w:pPr>
      <w:r>
        <w:rPr>
          <w:rFonts w:ascii="Arial" w:hAnsi="Arial" w:cs="Arial"/>
          <w:sz w:val="22"/>
          <w:szCs w:val="22"/>
        </w:rPr>
        <w:t>The copyright holders make no representations about the suitability of this software for any purpose.  It is provided "as is" without express or implied warranty.</w:t>
      </w:r>
    </w:p>
    <w:p w:rsidR="007E1031" w:rsidRDefault="007E1031" w:rsidP="007E1031">
      <w:pPr>
        <w:rPr>
          <w:rFonts w:ascii="Arial" w:hAnsi="Arial" w:cs="Arial"/>
          <w:sz w:val="22"/>
          <w:szCs w:val="22"/>
        </w:rPr>
      </w:pPr>
      <w:r>
        <w:rPr>
          <w:rFonts w:ascii="Arial" w:hAnsi="Arial" w:cs="Arial"/>
          <w:sz w:val="22"/>
          <w:szCs w:val="22"/>
        </w:rPr>
        <w:t>THE COPYRIGHT HOLDERS DISCLAIM ALL WARRANTIES WITH REGARD TO THIS SOFTWARE, INCLUDING ALL IMPLIED WARRANTIES OF MERCHANTABILITY AND FITNESS, IN NO EVENT SHALL THE COPYRIGHT HOLDERS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7E1031" w:rsidRDefault="007E1031" w:rsidP="007E1031">
      <w:pPr>
        <w:rPr>
          <w:rFonts w:ascii="Arial" w:hAnsi="Arial" w:cs="Arial"/>
          <w:sz w:val="22"/>
          <w:szCs w:val="22"/>
        </w:rPr>
      </w:pPr>
      <w:r>
        <w:rPr>
          <w:rFonts w:ascii="Arial" w:hAnsi="Arial" w:cs="Arial"/>
          <w:sz w:val="22"/>
          <w:szCs w:val="22"/>
        </w:rPr>
        <w:lastRenderedPageBreak/>
        <w:t>Except as contained in this notice, the name of the copyright holders shall not be used in advertising or otherwise to promote the sale, use or other dealings in this Software without specific, written prior permission.</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Copyright © 2004-2006, Red Hat, Inc.</w:t>
      </w:r>
    </w:p>
    <w:p w:rsidR="007E1031" w:rsidRDefault="007E1031" w:rsidP="007E1031">
      <w:pPr>
        <w:ind w:right="522"/>
        <w:rPr>
          <w:rFonts w:ascii="Arial" w:hAnsi="Arial" w:cs="Arial"/>
          <w:sz w:val="22"/>
          <w:szCs w:val="22"/>
        </w:rPr>
      </w:pPr>
      <w:r>
        <w:rPr>
          <w:rFonts w:ascii="Arial" w:hAnsi="Arial" w:cs="Arial"/>
          <w:sz w:val="22"/>
          <w:szCs w:val="22"/>
        </w:rPr>
        <w:t xml:space="preserve">Permission to use, copy, modify, distribute, and sell this software and its documentation for any purpose is hereby granted without fee, provided that the above copyright notice appear in all copies and that both that copyright notice and this permission notice appear in supporting documentation. </w:t>
      </w:r>
      <w:proofErr w:type="gramStart"/>
      <w:r>
        <w:rPr>
          <w:rFonts w:ascii="Arial" w:hAnsi="Arial" w:cs="Arial"/>
          <w:sz w:val="22"/>
          <w:szCs w:val="22"/>
        </w:rPr>
        <w:t>and</w:t>
      </w:r>
      <w:proofErr w:type="gramEnd"/>
      <w:r>
        <w:rPr>
          <w:rFonts w:ascii="Arial" w:hAnsi="Arial" w:cs="Arial"/>
          <w:sz w:val="22"/>
          <w:szCs w:val="22"/>
        </w:rPr>
        <w:t xml:space="preserve"> that the name of Red Hat not be used in advertising or publicity pertaining to distribution of the software without specific, written prior permission.  Red Hat makes no representations about the suitability of this software for any purpose.  It is provided "as is" without express or implied warranty.</w:t>
      </w:r>
    </w:p>
    <w:p w:rsidR="007E1031" w:rsidRDefault="007E1031" w:rsidP="007E1031">
      <w:pPr>
        <w:ind w:right="522"/>
        <w:rPr>
          <w:rFonts w:ascii="Arial" w:hAnsi="Arial" w:cs="Arial"/>
          <w:sz w:val="22"/>
          <w:szCs w:val="22"/>
        </w:rPr>
      </w:pPr>
      <w:r>
        <w:rPr>
          <w:rFonts w:ascii="Arial" w:hAnsi="Arial" w:cs="Arial"/>
          <w:sz w:val="22"/>
          <w:szCs w:val="22"/>
        </w:rPr>
        <w:t>The above copyright notice and this permission notice shall be included in all copies or substantial portions of the Software.</w:t>
      </w:r>
    </w:p>
    <w:p w:rsidR="007E1031" w:rsidRDefault="007E1031" w:rsidP="007E1031">
      <w:pPr>
        <w:ind w:right="522"/>
        <w:rPr>
          <w:rFonts w:ascii="Arial" w:hAnsi="Arial" w:cs="Arial"/>
          <w:sz w:val="22"/>
          <w:szCs w:val="22"/>
        </w:rPr>
      </w:pPr>
      <w:r>
        <w:rPr>
          <w:rFonts w:ascii="Arial" w:hAnsi="Arial" w:cs="Arial"/>
          <w:sz w:val="22"/>
          <w:szCs w:val="22"/>
        </w:rPr>
        <w:t>THE SOFTWARE IS PROVIDED "AS IS", WITHOUT WARRANTY OF ANY KIND, EXPRESS OR IMPLIED, INCLUDING BUT NOT LIMITED TO THE WARRANTIES OF MERCHANTABILITY, FITNESS FOR A PARTICULAR PURPOSE AND NONINFRINGEMENT.  IN NO EVENT SHALL RED HAT BE LIABLE FOR ANY CLAIM, DAMAGES OR OTHER LIABILITY, WHETHER IN AN ACTION OF CONTRACT, TORT OR OTHERWISE, ARISING FROM, OUT OF OR IN CONNECTION WITH THE SOFTWARE OR THE USE OR OTHER DEALINGS IN THE SOFTWARE.</w:t>
      </w:r>
    </w:p>
    <w:p w:rsidR="007E1031" w:rsidRDefault="007E1031" w:rsidP="007E1031">
      <w:pPr>
        <w:ind w:right="522"/>
        <w:rPr>
          <w:rFonts w:ascii="Arial" w:hAnsi="Arial" w:cs="Arial"/>
          <w:sz w:val="22"/>
          <w:szCs w:val="22"/>
        </w:rPr>
      </w:pPr>
      <w:r>
        <w:rPr>
          <w:rFonts w:ascii="Arial" w:hAnsi="Arial" w:cs="Arial"/>
          <w:sz w:val="22"/>
          <w:szCs w:val="22"/>
        </w:rPr>
        <w:t>Except as contained in this notice, the name of Red Hat shall not be used in advertising or otherwise to promote the sale, use or other dealings in this Software without prior written authorization from Red Hat.</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Copyright 1993 Massachusetts Institute of Technology</w:t>
      </w:r>
    </w:p>
    <w:p w:rsidR="007E1031" w:rsidRDefault="007E1031" w:rsidP="007E1031">
      <w:pPr>
        <w:rPr>
          <w:rFonts w:ascii="Arial" w:hAnsi="Arial" w:cs="Arial"/>
          <w:sz w:val="22"/>
          <w:szCs w:val="22"/>
        </w:rPr>
      </w:pPr>
      <w:r>
        <w:rPr>
          <w:rFonts w:ascii="Arial" w:hAnsi="Arial" w:cs="Arial"/>
          <w:sz w:val="22"/>
          <w:szCs w:val="22"/>
        </w:rPr>
        <w:t>Permission to use, copy, modify, distribute, and sell this software and its documentation for any purpose is hereby granted without fee, provided that the above copyright notice appear in all copies and that both that copyright notice and this permission notice appear in supporting documentation, and that the name of M.I.T. not be used in advertising or publicity pertaining to distribution of the software without specific, written prior permission.  M.I.T. makes no representations about the suitability of this software for any purpose.  It is provided "as is" without express or implied warranty.</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Copyright 1986-1988 by Hewlett-Packard Corporation</w:t>
      </w:r>
    </w:p>
    <w:p w:rsidR="007E1031" w:rsidRDefault="007E1031" w:rsidP="007E1031">
      <w:pPr>
        <w:ind w:right="522"/>
        <w:rPr>
          <w:rFonts w:ascii="Arial" w:hAnsi="Arial" w:cs="Arial"/>
          <w:sz w:val="22"/>
          <w:szCs w:val="22"/>
        </w:rPr>
      </w:pPr>
      <w:r>
        <w:rPr>
          <w:rFonts w:ascii="Arial" w:hAnsi="Arial" w:cs="Arial"/>
          <w:sz w:val="22"/>
          <w:szCs w:val="22"/>
        </w:rPr>
        <w:t>Permission to use, copy, modify, and distribute this software and its documentation for any purpose and without fee is hereby granted, provided that the above copyright notice appear in all copies and that both that copyright notice and this permission notice appear in supporting documentation, and that the name of Hewlett-Packard not be used in advertising or publicity pertaining to distribution of the software without specific, written prior permission. Hewlett-Packard makes no representations about the suitability of this software for any purpose.  It is provided "as is" without express or implied warranty.</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Copyright © 1987, 1990-1992, 2003-2006 Sun Microsystems, Inc.   All rights reserved.</w:t>
      </w:r>
    </w:p>
    <w:p w:rsidR="007E1031" w:rsidRDefault="007E1031" w:rsidP="007E1031">
      <w:pPr>
        <w:rPr>
          <w:rFonts w:ascii="Arial" w:hAnsi="Arial" w:cs="Arial"/>
          <w:sz w:val="22"/>
          <w:szCs w:val="22"/>
        </w:rPr>
      </w:pPr>
      <w:r>
        <w:rPr>
          <w:rFonts w:ascii="Arial" w:hAnsi="Arial" w:cs="Arial"/>
          <w:sz w:val="22"/>
          <w:szCs w:val="22"/>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and/or sell copies of the Software, and to permit persons to whom the Software is furnished to do so, provided that the above </w:t>
      </w:r>
      <w:r>
        <w:rPr>
          <w:rFonts w:ascii="Arial" w:hAnsi="Arial" w:cs="Arial"/>
          <w:sz w:val="22"/>
          <w:szCs w:val="22"/>
        </w:rPr>
        <w:lastRenderedPageBreak/>
        <w:t>copyright notice(s) and this permission notice appear in all copies of the Software and that both the above copyright notice(s) and this permission notice appear in supporting documentation.</w:t>
      </w:r>
    </w:p>
    <w:p w:rsidR="007E1031" w:rsidRDefault="007E1031" w:rsidP="007E1031">
      <w:pPr>
        <w:rPr>
          <w:rFonts w:ascii="Arial" w:hAnsi="Arial" w:cs="Arial"/>
          <w:sz w:val="22"/>
          <w:szCs w:val="22"/>
        </w:rPr>
      </w:pPr>
      <w:r>
        <w:rPr>
          <w:rFonts w:ascii="Arial" w:hAnsi="Arial" w:cs="Arial"/>
          <w:sz w:val="22"/>
          <w:szCs w:val="22"/>
        </w:rPr>
        <w:t>THE SOFTWARE IS PROVIDED "AS IS", WITHOUT WARRANTY OF ANY KIND, EXPRESS OR IMPLIED, INCLUDING BUT NOT LIMITED TO THE WARRANTIES OF MERCHANTABILITY, FITNESS FOR A PARTICULAR PURPOSE AND NONINFRINGEMENT OF THIRD PARTY RIGHTS. IN NO EVENT SHALL THE COPYRIGHT HOLDER OR HOLDERS INCLUDED IN THIS NOTICE BE LIABLE FOR ANY CLAIM, 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7E1031" w:rsidRDefault="007E1031" w:rsidP="007E1031">
      <w:pPr>
        <w:rPr>
          <w:rFonts w:ascii="Arial" w:hAnsi="Arial" w:cs="Arial"/>
          <w:sz w:val="22"/>
          <w:szCs w:val="22"/>
        </w:rPr>
      </w:pPr>
      <w:r>
        <w:rPr>
          <w:rFonts w:ascii="Arial" w:hAnsi="Arial" w:cs="Arial"/>
          <w:sz w:val="22"/>
          <w:szCs w:val="22"/>
        </w:rPr>
        <w:t>Except as contained in this notice, the name of a copyright holder shall not be used in advertising or otherwise to promote the sale, use or other dealings in this Software without prior written authorization of the copyright holder.</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Copyright © 1987, 1989, 1990 X Consortium</w:t>
      </w:r>
    </w:p>
    <w:p w:rsidR="007E1031" w:rsidRDefault="007E1031" w:rsidP="007E1031">
      <w:pPr>
        <w:rPr>
          <w:rFonts w:ascii="Arial" w:hAnsi="Arial" w:cs="Arial"/>
          <w:sz w:val="22"/>
          <w:szCs w:val="22"/>
        </w:rPr>
      </w:pPr>
      <w:r>
        <w:rPr>
          <w:rFonts w:ascii="Arial" w:hAnsi="Arial" w:cs="Arial"/>
          <w:sz w:val="22"/>
          <w:szCs w:val="22"/>
        </w:rPr>
        <w:t>Copyright © 1989-95 GROUPE BULL</w:t>
      </w:r>
    </w:p>
    <w:p w:rsidR="007E1031" w:rsidRDefault="007E1031" w:rsidP="007E1031">
      <w:pPr>
        <w:rPr>
          <w:rFonts w:ascii="Arial" w:hAnsi="Arial" w:cs="Arial"/>
          <w:sz w:val="22"/>
          <w:szCs w:val="22"/>
        </w:rPr>
      </w:pPr>
      <w:r>
        <w:rPr>
          <w:rFonts w:ascii="Arial" w:hAnsi="Arial" w:cs="Arial"/>
          <w:sz w:val="22"/>
          <w:szCs w:val="22"/>
        </w:rPr>
        <w:t>Copyright © 1994, 1995 Hewlett-Packard Company</w:t>
      </w:r>
    </w:p>
    <w:p w:rsidR="007E1031" w:rsidRDefault="007E1031" w:rsidP="007E1031">
      <w:pPr>
        <w:rPr>
          <w:rFonts w:ascii="Arial" w:hAnsi="Arial" w:cs="Arial"/>
          <w:sz w:val="22"/>
          <w:szCs w:val="22"/>
        </w:rPr>
      </w:pPr>
      <w:r>
        <w:rPr>
          <w:rFonts w:ascii="Arial" w:hAnsi="Arial" w:cs="Arial"/>
          <w:sz w:val="22"/>
          <w:szCs w:val="22"/>
        </w:rPr>
        <w:t xml:space="preserve">Copyright © 1994-2002 </w:t>
      </w:r>
      <w:proofErr w:type="gramStart"/>
      <w:r>
        <w:rPr>
          <w:rFonts w:ascii="Arial" w:hAnsi="Arial" w:cs="Arial"/>
          <w:sz w:val="22"/>
          <w:szCs w:val="22"/>
        </w:rPr>
        <w:t>The</w:t>
      </w:r>
      <w:proofErr w:type="gramEnd"/>
      <w:r>
        <w:rPr>
          <w:rFonts w:ascii="Arial" w:hAnsi="Arial" w:cs="Arial"/>
          <w:sz w:val="22"/>
          <w:szCs w:val="22"/>
        </w:rPr>
        <w:t xml:space="preserve"> XFree86 Project, Inc.</w:t>
      </w:r>
    </w:p>
    <w:p w:rsidR="007E1031" w:rsidRDefault="007E1031" w:rsidP="007E1031">
      <w:pPr>
        <w:rPr>
          <w:rFonts w:ascii="Arial" w:hAnsi="Arial" w:cs="Arial"/>
          <w:sz w:val="22"/>
          <w:szCs w:val="22"/>
        </w:rPr>
      </w:pPr>
      <w:r>
        <w:rPr>
          <w:rFonts w:ascii="Arial" w:hAnsi="Arial" w:cs="Arial"/>
          <w:sz w:val="22"/>
          <w:szCs w:val="22"/>
        </w:rPr>
        <w:t xml:space="preserve">Copyright © 1995 Kaleb S. </w:t>
      </w:r>
      <w:proofErr w:type="spellStart"/>
      <w:r>
        <w:rPr>
          <w:rFonts w:ascii="Arial" w:hAnsi="Arial" w:cs="Arial"/>
          <w:sz w:val="22"/>
          <w:szCs w:val="22"/>
        </w:rPr>
        <w:t>Keithley</w:t>
      </w:r>
      <w:proofErr w:type="spellEnd"/>
      <w:r>
        <w:rPr>
          <w:rFonts w:ascii="Arial" w:hAnsi="Arial" w:cs="Arial"/>
          <w:sz w:val="22"/>
          <w:szCs w:val="22"/>
        </w:rPr>
        <w:t xml:space="preserve">, David E. </w:t>
      </w:r>
      <w:proofErr w:type="spellStart"/>
      <w:r>
        <w:rPr>
          <w:rFonts w:ascii="Arial" w:hAnsi="Arial" w:cs="Arial"/>
          <w:sz w:val="22"/>
          <w:szCs w:val="22"/>
        </w:rPr>
        <w:t>Wexelblat</w:t>
      </w:r>
      <w:proofErr w:type="spellEnd"/>
      <w:r>
        <w:rPr>
          <w:rFonts w:ascii="Arial" w:hAnsi="Arial" w:cs="Arial"/>
          <w:sz w:val="22"/>
          <w:szCs w:val="22"/>
        </w:rPr>
        <w:t>, Jon Tombs</w:t>
      </w:r>
    </w:p>
    <w:p w:rsidR="007E1031" w:rsidRDefault="007E1031" w:rsidP="007E1031">
      <w:pPr>
        <w:rPr>
          <w:rFonts w:ascii="Arial" w:hAnsi="Arial" w:cs="Arial"/>
          <w:sz w:val="22"/>
          <w:szCs w:val="22"/>
        </w:rPr>
      </w:pPr>
      <w:r>
        <w:rPr>
          <w:rFonts w:ascii="Arial" w:hAnsi="Arial" w:cs="Arial"/>
          <w:sz w:val="22"/>
          <w:szCs w:val="22"/>
        </w:rPr>
        <w:t xml:space="preserve">Copyright © 1996 Sebastien </w:t>
      </w:r>
      <w:proofErr w:type="spellStart"/>
      <w:r>
        <w:rPr>
          <w:rFonts w:ascii="Arial" w:hAnsi="Arial" w:cs="Arial"/>
          <w:sz w:val="22"/>
          <w:szCs w:val="22"/>
        </w:rPr>
        <w:t>Marineau</w:t>
      </w:r>
      <w:proofErr w:type="spellEnd"/>
      <w:r>
        <w:rPr>
          <w:rFonts w:ascii="Arial" w:hAnsi="Arial" w:cs="Arial"/>
          <w:sz w:val="22"/>
          <w:szCs w:val="22"/>
        </w:rPr>
        <w:t xml:space="preserve"> and Holger </w:t>
      </w:r>
      <w:proofErr w:type="spellStart"/>
      <w:r>
        <w:rPr>
          <w:rFonts w:ascii="Arial" w:hAnsi="Arial" w:cs="Arial"/>
          <w:sz w:val="22"/>
          <w:szCs w:val="22"/>
        </w:rPr>
        <w:t>Veit</w:t>
      </w:r>
      <w:proofErr w:type="spellEnd"/>
    </w:p>
    <w:p w:rsidR="007E1031" w:rsidRDefault="007E1031" w:rsidP="007E1031">
      <w:pPr>
        <w:rPr>
          <w:rFonts w:ascii="Arial" w:hAnsi="Arial" w:cs="Arial"/>
          <w:sz w:val="22"/>
          <w:szCs w:val="22"/>
        </w:rPr>
      </w:pPr>
      <w:r>
        <w:rPr>
          <w:rFonts w:ascii="Arial" w:hAnsi="Arial" w:cs="Arial"/>
          <w:sz w:val="22"/>
          <w:szCs w:val="22"/>
        </w:rPr>
        <w:t xml:space="preserve">Copyright © 1996-2006 by Thomas E. Dickey </w:t>
      </w:r>
    </w:p>
    <w:p w:rsidR="007E1031" w:rsidRDefault="007E1031" w:rsidP="007E1031">
      <w:pPr>
        <w:rPr>
          <w:rFonts w:ascii="Arial" w:hAnsi="Arial" w:cs="Arial"/>
          <w:sz w:val="22"/>
          <w:szCs w:val="22"/>
        </w:rPr>
      </w:pPr>
      <w:r>
        <w:rPr>
          <w:rFonts w:ascii="Arial" w:hAnsi="Arial" w:cs="Arial"/>
          <w:sz w:val="22"/>
          <w:szCs w:val="22"/>
        </w:rPr>
        <w:t xml:space="preserve">Copyright © 1998-2003 Daniel </w:t>
      </w:r>
      <w:proofErr w:type="spellStart"/>
      <w:r>
        <w:rPr>
          <w:rFonts w:ascii="Arial" w:hAnsi="Arial" w:cs="Arial"/>
          <w:sz w:val="22"/>
          <w:szCs w:val="22"/>
        </w:rPr>
        <w:t>Veillard</w:t>
      </w:r>
      <w:proofErr w:type="spellEnd"/>
    </w:p>
    <w:p w:rsidR="007E1031" w:rsidRDefault="007E1031" w:rsidP="007E1031">
      <w:pPr>
        <w:ind w:right="522"/>
        <w:rPr>
          <w:rFonts w:ascii="Arial" w:hAnsi="Arial" w:cs="Arial"/>
          <w:sz w:val="22"/>
          <w:szCs w:val="22"/>
        </w:rPr>
      </w:pPr>
      <w:r>
        <w:rPr>
          <w:rFonts w:ascii="Arial" w:hAnsi="Arial" w:cs="Arial"/>
          <w:sz w:val="22"/>
          <w:szCs w:val="22"/>
        </w:rPr>
        <w:t>Copyright © 1999-</w:t>
      </w:r>
      <w:proofErr w:type="gramStart"/>
      <w:r>
        <w:rPr>
          <w:rFonts w:ascii="Arial" w:hAnsi="Arial" w:cs="Arial"/>
          <w:sz w:val="22"/>
          <w:szCs w:val="22"/>
        </w:rPr>
        <w:t>2000  Bruno</w:t>
      </w:r>
      <w:proofErr w:type="gramEnd"/>
      <w:r>
        <w:rPr>
          <w:rFonts w:ascii="Arial" w:hAnsi="Arial" w:cs="Arial"/>
          <w:sz w:val="22"/>
          <w:szCs w:val="22"/>
        </w:rPr>
        <w:t xml:space="preserve"> </w:t>
      </w:r>
      <w:proofErr w:type="spellStart"/>
      <w:r>
        <w:rPr>
          <w:rFonts w:ascii="Arial" w:hAnsi="Arial" w:cs="Arial"/>
          <w:sz w:val="22"/>
          <w:szCs w:val="22"/>
        </w:rPr>
        <w:t>Haible</w:t>
      </w:r>
      <w:proofErr w:type="spellEnd"/>
    </w:p>
    <w:p w:rsidR="007E1031" w:rsidRDefault="007E1031" w:rsidP="007E1031">
      <w:pPr>
        <w:rPr>
          <w:rFonts w:ascii="Arial" w:hAnsi="Arial" w:cs="Arial"/>
          <w:sz w:val="22"/>
          <w:szCs w:val="22"/>
        </w:rPr>
      </w:pPr>
      <w:r>
        <w:rPr>
          <w:rFonts w:ascii="Arial" w:hAnsi="Arial" w:cs="Arial"/>
          <w:sz w:val="22"/>
          <w:szCs w:val="22"/>
        </w:rPr>
        <w:t xml:space="preserve">Copyright © 2003 Danny </w:t>
      </w:r>
      <w:proofErr w:type="spellStart"/>
      <w:r>
        <w:rPr>
          <w:rFonts w:ascii="Arial" w:hAnsi="Arial" w:cs="Arial"/>
          <w:sz w:val="22"/>
          <w:szCs w:val="22"/>
        </w:rPr>
        <w:t>Backx</w:t>
      </w:r>
      <w:proofErr w:type="spellEnd"/>
      <w:r>
        <w:rPr>
          <w:rFonts w:ascii="Arial" w:hAnsi="Arial" w:cs="Arial"/>
          <w:sz w:val="22"/>
          <w:szCs w:val="22"/>
        </w:rPr>
        <w:t xml:space="preserve"> </w:t>
      </w:r>
    </w:p>
    <w:p w:rsidR="007E1031" w:rsidRDefault="007E1031" w:rsidP="007E1031">
      <w:pPr>
        <w:rPr>
          <w:rFonts w:ascii="Arial" w:hAnsi="Arial" w:cs="Arial"/>
          <w:sz w:val="22"/>
          <w:szCs w:val="22"/>
        </w:rPr>
      </w:pPr>
      <w:r>
        <w:rPr>
          <w:rFonts w:ascii="Arial" w:hAnsi="Arial" w:cs="Arial"/>
          <w:sz w:val="22"/>
          <w:szCs w:val="22"/>
        </w:rPr>
        <w:t xml:space="preserve">Copyright © 2003, 2004 Roland Mainz </w:t>
      </w:r>
    </w:p>
    <w:p w:rsidR="007E1031" w:rsidRDefault="007E1031" w:rsidP="007E1031">
      <w:pPr>
        <w:rPr>
          <w:rFonts w:ascii="Arial" w:hAnsi="Arial" w:cs="Arial"/>
          <w:sz w:val="22"/>
          <w:szCs w:val="22"/>
        </w:rPr>
      </w:pPr>
      <w:r>
        <w:rPr>
          <w:rFonts w:ascii="Arial" w:hAnsi="Arial" w:cs="Arial"/>
          <w:sz w:val="22"/>
          <w:szCs w:val="22"/>
        </w:rPr>
        <w:t>Copyright © 2003-2006 Jamey Sharp, Josh Triplett</w:t>
      </w:r>
    </w:p>
    <w:p w:rsidR="007E1031" w:rsidRDefault="007E1031" w:rsidP="007E1031">
      <w:pPr>
        <w:rPr>
          <w:rFonts w:ascii="Arial" w:hAnsi="Arial" w:cs="Arial"/>
          <w:sz w:val="22"/>
          <w:szCs w:val="22"/>
        </w:rPr>
      </w:pPr>
      <w:r>
        <w:rPr>
          <w:rFonts w:ascii="Arial" w:hAnsi="Arial" w:cs="Arial"/>
          <w:sz w:val="22"/>
          <w:szCs w:val="22"/>
        </w:rPr>
        <w:t xml:space="preserve">Copyright © 2004 </w:t>
      </w:r>
      <w:proofErr w:type="gramStart"/>
      <w:r>
        <w:rPr>
          <w:rFonts w:ascii="Arial" w:hAnsi="Arial" w:cs="Arial"/>
          <w:sz w:val="22"/>
          <w:szCs w:val="22"/>
        </w:rPr>
        <w:t>The</w:t>
      </w:r>
      <w:proofErr w:type="gramEnd"/>
      <w:r>
        <w:rPr>
          <w:rFonts w:ascii="Arial" w:hAnsi="Arial" w:cs="Arial"/>
          <w:sz w:val="22"/>
          <w:szCs w:val="22"/>
        </w:rPr>
        <w:t xml:space="preserve"> </w:t>
      </w:r>
      <w:proofErr w:type="spellStart"/>
      <w:r>
        <w:rPr>
          <w:rFonts w:ascii="Arial" w:hAnsi="Arial" w:cs="Arial"/>
          <w:sz w:val="22"/>
          <w:szCs w:val="22"/>
        </w:rPr>
        <w:t>Unichrome</w:t>
      </w:r>
      <w:proofErr w:type="spellEnd"/>
      <w:r>
        <w:rPr>
          <w:rFonts w:ascii="Arial" w:hAnsi="Arial" w:cs="Arial"/>
          <w:sz w:val="22"/>
          <w:szCs w:val="22"/>
        </w:rPr>
        <w:t xml:space="preserve"> Project</w:t>
      </w:r>
    </w:p>
    <w:p w:rsidR="007E1031" w:rsidRDefault="007E1031" w:rsidP="007E1031">
      <w:pPr>
        <w:rPr>
          <w:rFonts w:ascii="Arial" w:hAnsi="Arial" w:cs="Arial"/>
          <w:sz w:val="22"/>
          <w:szCs w:val="22"/>
        </w:rPr>
      </w:pPr>
      <w:r>
        <w:rPr>
          <w:rFonts w:ascii="Arial" w:hAnsi="Arial" w:cs="Arial"/>
          <w:sz w:val="22"/>
          <w:szCs w:val="22"/>
        </w:rPr>
        <w:t>Permission is hereby granted, free of charge, to any person obtaining a copy of this software and associated documentation files (the "Software"), to deal in the Software without restriction, including without limitation the rights to use, copy, modify, merge, publish, distribute, and/or sell copies of the Software, and to permit persons to whom the Software is furnished to do so, subject to the following conditions:</w:t>
      </w:r>
    </w:p>
    <w:p w:rsidR="007E1031" w:rsidRDefault="007E1031" w:rsidP="007E1031">
      <w:pPr>
        <w:rPr>
          <w:rFonts w:ascii="Arial" w:hAnsi="Arial" w:cs="Arial"/>
          <w:sz w:val="22"/>
          <w:szCs w:val="22"/>
        </w:rPr>
      </w:pPr>
      <w:r>
        <w:rPr>
          <w:rFonts w:ascii="Arial" w:hAnsi="Arial" w:cs="Arial"/>
          <w:sz w:val="22"/>
          <w:szCs w:val="22"/>
        </w:rPr>
        <w:t>The above copyright notices and this permission notice shall be included in all copies or substantial portions off the Software.</w:t>
      </w:r>
    </w:p>
    <w:p w:rsidR="007E1031" w:rsidRDefault="007E1031" w:rsidP="007E1031">
      <w:pPr>
        <w:rPr>
          <w:rFonts w:ascii="Arial" w:hAnsi="Arial" w:cs="Arial"/>
          <w:sz w:val="22"/>
          <w:szCs w:val="22"/>
        </w:rPr>
      </w:pPr>
      <w:r>
        <w:rPr>
          <w:rFonts w:ascii="Arial" w:hAnsi="Arial" w:cs="Arial"/>
          <w:sz w:val="22"/>
          <w:szCs w:val="22"/>
        </w:rPr>
        <w:t>THE SOFTWARE IS PROVIDED "AS IS", WITHOUT WARRANTY OF ANY KIND, EXPRESS OR IMPLIED, INCLUDING BUT NOT LIMITED TO THE WARRANTIES OF MERCHANTABILITY, FITNESS FOR A PARTICULAR PURPOSE AND NONINFRINGEMENT.  IN NO EVENT SHALL THE COPYRIGHT HOLDERS BE LIABLE FOR ANY CLAIM, DAMAGES OR OTHER LIABILITY, WHETHER IN AN ACTION OF CONTRACT, TORT OR OTHERWISE, ARISING FROM, OUT OF OR IN CONNECTION WITH THE SOFTWARE OR THE USE OR OTHER DEALINGS IN THE SOFTWARE.</w:t>
      </w:r>
    </w:p>
    <w:p w:rsidR="007E1031" w:rsidRDefault="007E1031" w:rsidP="007E1031">
      <w:pPr>
        <w:rPr>
          <w:rFonts w:ascii="Arial" w:hAnsi="Arial" w:cs="Arial"/>
          <w:sz w:val="22"/>
          <w:szCs w:val="22"/>
        </w:rPr>
      </w:pPr>
      <w:r>
        <w:rPr>
          <w:rFonts w:ascii="Arial" w:hAnsi="Arial" w:cs="Arial"/>
          <w:sz w:val="22"/>
          <w:szCs w:val="22"/>
        </w:rPr>
        <w:t>Except as contained in this notice, the name of a copyright holder shall not be used in advertising or otherwise to promote the sale, use or other dealings in this Software without prior written authorization of the copyright holder.</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Copyright © 1991, 1996, 1997 Digital Equipment Corporation, Maynard, Massachusetts.</w:t>
      </w:r>
    </w:p>
    <w:p w:rsidR="007E1031" w:rsidRDefault="007E1031" w:rsidP="007E1031">
      <w:pPr>
        <w:ind w:right="522"/>
        <w:rPr>
          <w:rFonts w:ascii="Arial" w:hAnsi="Arial" w:cs="Arial"/>
          <w:sz w:val="22"/>
          <w:szCs w:val="22"/>
        </w:rPr>
      </w:pPr>
      <w:r>
        <w:rPr>
          <w:rFonts w:ascii="Arial" w:hAnsi="Arial" w:cs="Arial"/>
          <w:sz w:val="22"/>
          <w:szCs w:val="22"/>
        </w:rPr>
        <w:t xml:space="preserve">Permission is hereby granted, free of charge, to any person obtaining a copy of this software and associated documentation files (the "Software"), to deal in the Software without restriction, </w:t>
      </w:r>
      <w:r>
        <w:rPr>
          <w:rFonts w:ascii="Arial" w:hAnsi="Arial" w:cs="Arial"/>
          <w:sz w:val="22"/>
          <w:szCs w:val="22"/>
        </w:rPr>
        <w:lastRenderedPageBreak/>
        <w:t>including without limitation the rights to use, copy, modify, merge, publish, distribute, sublicense, and/or sell copies of the Software.</w:t>
      </w:r>
    </w:p>
    <w:p w:rsidR="007E1031" w:rsidRDefault="007E1031" w:rsidP="007E1031">
      <w:pPr>
        <w:ind w:right="522"/>
        <w:rPr>
          <w:rFonts w:ascii="Arial" w:hAnsi="Arial" w:cs="Arial"/>
          <w:sz w:val="22"/>
          <w:szCs w:val="22"/>
        </w:rPr>
      </w:pPr>
      <w:r>
        <w:rPr>
          <w:rFonts w:ascii="Arial" w:hAnsi="Arial" w:cs="Arial"/>
          <w:sz w:val="22"/>
          <w:szCs w:val="22"/>
        </w:rPr>
        <w:t>The above copyright notice and this permission notice shall be included in all copies or substantial portions of the Software.</w:t>
      </w:r>
    </w:p>
    <w:p w:rsidR="007E1031" w:rsidRDefault="007E1031" w:rsidP="007E1031">
      <w:pPr>
        <w:ind w:right="522"/>
        <w:rPr>
          <w:rFonts w:ascii="Arial" w:hAnsi="Arial" w:cs="Arial"/>
          <w:sz w:val="22"/>
          <w:szCs w:val="22"/>
        </w:rPr>
      </w:pPr>
      <w:r>
        <w:rPr>
          <w:rFonts w:ascii="Arial" w:hAnsi="Arial" w:cs="Arial"/>
          <w:sz w:val="22"/>
          <w:szCs w:val="22"/>
        </w:rPr>
        <w:t>THE SOFTWARE IS PROVIDED "AS IS", WITHOUT WARRANTY OF ANY KIND, EXPRESS OR IMPLIED, INCLUDING BUT NOT LIMITED TO THE WARRANTIES OF MERCHANTABILITY, FITNESS FOR A PARTICULAR PURPOSE AND NONINFRINGEMENT.  IN NO EVENT SHALL DIGITAL EQUIPMENT CORPORATION BE LIABLE FOR ANY CLAIM, DAMAGES, INCLUDING,  BUT NOT LIMITED TO CONSEQUENTIAL OR INCIDENTAL DAMAGES, OR OTHER LIABILITY,  WHETHER IN AN ACTION OF CONTRACT, TORT OR OTHERWISE, ARISING FROM, OUT OF OR  IN CONNECTION WITH THE SOFTWARE OR THE USE OR OTHER DEALINGS IN THE SOFTWARE.</w:t>
      </w:r>
    </w:p>
    <w:p w:rsidR="007E1031" w:rsidRDefault="007E1031" w:rsidP="007E1031">
      <w:pPr>
        <w:ind w:right="522"/>
        <w:rPr>
          <w:rFonts w:ascii="Arial" w:hAnsi="Arial" w:cs="Arial"/>
          <w:sz w:val="22"/>
          <w:szCs w:val="22"/>
        </w:rPr>
      </w:pPr>
      <w:r>
        <w:rPr>
          <w:rFonts w:ascii="Arial" w:hAnsi="Arial" w:cs="Arial"/>
          <w:sz w:val="22"/>
          <w:szCs w:val="22"/>
        </w:rPr>
        <w:t>Except as contained in this notice, the name of Digital Equipment Corporation shall not be used in advertising or otherwise to promote the sale, use or other dealings in this Software without prior written authorization from Digital Equipment Corporation.</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Copyright © 1990, 1991 Tektronix, Inc.   All Rights Reserved</w:t>
      </w:r>
    </w:p>
    <w:p w:rsidR="007E1031" w:rsidRDefault="007E1031" w:rsidP="007E1031">
      <w:pPr>
        <w:rPr>
          <w:rFonts w:ascii="Arial" w:hAnsi="Arial" w:cs="Arial"/>
          <w:sz w:val="22"/>
          <w:szCs w:val="22"/>
        </w:rPr>
      </w:pPr>
      <w:r>
        <w:rPr>
          <w:rFonts w:ascii="Arial" w:hAnsi="Arial" w:cs="Arial"/>
          <w:sz w:val="22"/>
          <w:szCs w:val="22"/>
        </w:rPr>
        <w:t xml:space="preserve">Permission is hereby granted to use, copy, modify, sell, and otherwise distribute this software and its documentation for any purpose and without fee, provided that this copyright, permission, and disclaimer notice is reproduced in all copies of this software and in supporting documentation.  </w:t>
      </w:r>
      <w:proofErr w:type="spellStart"/>
      <w:r>
        <w:rPr>
          <w:rFonts w:ascii="Arial" w:hAnsi="Arial" w:cs="Arial"/>
          <w:sz w:val="22"/>
          <w:szCs w:val="22"/>
        </w:rPr>
        <w:t>TekColor</w:t>
      </w:r>
      <w:proofErr w:type="spellEnd"/>
      <w:r>
        <w:rPr>
          <w:rFonts w:ascii="Arial" w:hAnsi="Arial" w:cs="Arial"/>
          <w:sz w:val="22"/>
          <w:szCs w:val="22"/>
        </w:rPr>
        <w:t xml:space="preserve"> is a trademark of Tektronix, Inc.</w:t>
      </w:r>
    </w:p>
    <w:p w:rsidR="007E1031" w:rsidRDefault="007E1031" w:rsidP="007E1031">
      <w:pPr>
        <w:rPr>
          <w:rFonts w:ascii="Arial" w:hAnsi="Arial" w:cs="Arial"/>
          <w:sz w:val="22"/>
          <w:szCs w:val="22"/>
        </w:rPr>
      </w:pPr>
      <w:r>
        <w:rPr>
          <w:rFonts w:ascii="Arial" w:hAnsi="Arial" w:cs="Arial"/>
          <w:sz w:val="22"/>
          <w:szCs w:val="22"/>
        </w:rPr>
        <w:t>Tektronix makes no representation about the suitability of this software for any purpose.  It is provided "as is" and with all faults.</w:t>
      </w:r>
    </w:p>
    <w:p w:rsidR="007E1031" w:rsidRDefault="007E1031" w:rsidP="007E1031">
      <w:pPr>
        <w:rPr>
          <w:rFonts w:ascii="Arial" w:hAnsi="Arial" w:cs="Arial"/>
          <w:sz w:val="22"/>
          <w:szCs w:val="22"/>
        </w:rPr>
      </w:pPr>
      <w:r>
        <w:rPr>
          <w:rFonts w:ascii="Arial" w:hAnsi="Arial" w:cs="Arial"/>
          <w:sz w:val="22"/>
          <w:szCs w:val="22"/>
        </w:rPr>
        <w:t>TEKTRONIX DISCLAIMS ALL WARRANTIES APPLICABLE TO THIS SOFTWARE, INCLUDING THE IMPLIED WARRANTIES OF MERCHANTABILITY AND FITNESS FOR A PARTICULAR PURPOSE.  IN NO EVENT SHALL TEKTRONIX BE LIABLE FOR ANY SPECIAL, INDIRECT OR CONSEQUENTIAL DAMAGES OR ANY DAMAGES WHATSOEVER RESULTING FROM LOSS OF USE, DATA, OR PROFITS, WHETHER IN AN ACTION OF CONTRACT, NEGLIGENCE, OR OTHER TORTIOUS ACTION, ARISING OUT OF OR IN CONNECTION WITH THE USE OR THE PERFORMANCE OF THIS SOFTWARE.</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 xml:space="preserve">Copyright © 1987, 1989-1991, 1993 </w:t>
      </w:r>
      <w:proofErr w:type="gramStart"/>
      <w:r>
        <w:rPr>
          <w:rFonts w:ascii="Arial" w:hAnsi="Arial" w:cs="Arial"/>
          <w:sz w:val="22"/>
          <w:szCs w:val="22"/>
        </w:rPr>
        <w:t>The</w:t>
      </w:r>
      <w:proofErr w:type="gramEnd"/>
      <w:r>
        <w:rPr>
          <w:rFonts w:ascii="Arial" w:hAnsi="Arial" w:cs="Arial"/>
          <w:sz w:val="22"/>
          <w:szCs w:val="22"/>
        </w:rPr>
        <w:t xml:space="preserve"> Regents of the University of California.  </w:t>
      </w:r>
    </w:p>
    <w:p w:rsidR="007E1031" w:rsidRDefault="007E1031" w:rsidP="007E1031">
      <w:pPr>
        <w:rPr>
          <w:rFonts w:ascii="Arial" w:hAnsi="Arial" w:cs="Arial"/>
          <w:sz w:val="22"/>
          <w:szCs w:val="22"/>
        </w:rPr>
      </w:pPr>
      <w:r>
        <w:rPr>
          <w:rFonts w:ascii="Arial" w:hAnsi="Arial" w:cs="Arial"/>
          <w:sz w:val="22"/>
          <w:szCs w:val="22"/>
        </w:rPr>
        <w:t>Redistribution and use in source and binary forms, with or without modification, are permitted provided that the following conditions are met:</w:t>
      </w:r>
    </w:p>
    <w:p w:rsidR="007E1031" w:rsidRDefault="007E1031" w:rsidP="007E1031">
      <w:pPr>
        <w:ind w:left="360"/>
        <w:rPr>
          <w:rFonts w:ascii="Arial" w:hAnsi="Arial" w:cs="Arial"/>
          <w:sz w:val="22"/>
          <w:szCs w:val="22"/>
        </w:rPr>
      </w:pPr>
      <w:r>
        <w:rPr>
          <w:rFonts w:ascii="Arial" w:hAnsi="Arial" w:cs="Arial"/>
          <w:sz w:val="22"/>
          <w:szCs w:val="22"/>
        </w:rPr>
        <w:t>1. Redistributions of source code must retain the above copyright notice, this list of conditions and the following disclaimer.</w:t>
      </w:r>
    </w:p>
    <w:p w:rsidR="007E1031" w:rsidRDefault="007E1031" w:rsidP="007E1031">
      <w:pPr>
        <w:ind w:left="360"/>
        <w:rPr>
          <w:rFonts w:ascii="Arial" w:hAnsi="Arial" w:cs="Arial"/>
          <w:sz w:val="22"/>
          <w:szCs w:val="22"/>
        </w:rPr>
      </w:pPr>
      <w:r>
        <w:rPr>
          <w:rFonts w:ascii="Arial" w:hAnsi="Arial" w:cs="Arial"/>
          <w:sz w:val="22"/>
          <w:szCs w:val="22"/>
        </w:rPr>
        <w:t>2. Redistributions in binary form must reproduce the above copyright notice, this list of conditions and the following disclaimer in the documentation and/or other materials provided with the distribution.</w:t>
      </w:r>
    </w:p>
    <w:p w:rsidR="007E1031" w:rsidRDefault="007E1031" w:rsidP="007E1031">
      <w:pPr>
        <w:ind w:left="360"/>
        <w:rPr>
          <w:rFonts w:ascii="Arial" w:hAnsi="Arial" w:cs="Arial"/>
          <w:sz w:val="22"/>
          <w:szCs w:val="22"/>
        </w:rPr>
      </w:pPr>
      <w:r>
        <w:rPr>
          <w:rFonts w:ascii="Arial" w:hAnsi="Arial" w:cs="Arial"/>
          <w:sz w:val="22"/>
          <w:szCs w:val="22"/>
        </w:rPr>
        <w:t>3. Neither the name of the University nor the names of its contributors may be used to endorse or promote products derived from this software without specific prior written permission.</w:t>
      </w:r>
    </w:p>
    <w:p w:rsidR="007E1031" w:rsidRDefault="007E1031" w:rsidP="007E1031">
      <w:pPr>
        <w:rPr>
          <w:rFonts w:ascii="Arial" w:hAnsi="Arial" w:cs="Arial"/>
          <w:sz w:val="22"/>
          <w:szCs w:val="22"/>
        </w:rPr>
      </w:pPr>
      <w:r>
        <w:rPr>
          <w:rFonts w:ascii="Arial" w:hAnsi="Arial" w:cs="Arial"/>
          <w:sz w:val="22"/>
          <w:szCs w:val="22"/>
        </w:rPr>
        <w:t xml:space="preserve">THIS SOFTWARE IS PROVIDED BY THE REGENTS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w:t>
      </w:r>
      <w:r>
        <w:rPr>
          <w:rFonts w:ascii="Arial" w:hAnsi="Arial" w:cs="Arial"/>
          <w:sz w:val="22"/>
          <w:szCs w:val="22"/>
        </w:rPr>
        <w:lastRenderedPageBreak/>
        <w:t>(INCLUDING NEGLIGENCE OR OTHERWISE) ARISING IN ANY WAY OUT OF THE USE OF THIS SOFTWARE, EVEN IF ADVISED OF THE POSSIBILITY OF SUCH DAMAGE.</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 xml:space="preserve">Copyright © 1994, 1995, 1996 </w:t>
      </w:r>
      <w:proofErr w:type="gramStart"/>
      <w:r>
        <w:rPr>
          <w:rFonts w:ascii="Arial" w:hAnsi="Arial" w:cs="Arial"/>
          <w:sz w:val="22"/>
          <w:szCs w:val="22"/>
        </w:rPr>
        <w:t>The</w:t>
      </w:r>
      <w:proofErr w:type="gramEnd"/>
      <w:r>
        <w:rPr>
          <w:rFonts w:ascii="Arial" w:hAnsi="Arial" w:cs="Arial"/>
          <w:sz w:val="22"/>
          <w:szCs w:val="22"/>
        </w:rPr>
        <w:t xml:space="preserve"> Regents of the University of California.  All rights reserved.</w:t>
      </w:r>
    </w:p>
    <w:p w:rsidR="007E1031" w:rsidRDefault="007E1031" w:rsidP="007E1031">
      <w:pPr>
        <w:ind w:right="522"/>
        <w:rPr>
          <w:rFonts w:ascii="Arial" w:hAnsi="Arial" w:cs="Arial"/>
          <w:sz w:val="22"/>
          <w:szCs w:val="22"/>
        </w:rPr>
      </w:pPr>
      <w:r>
        <w:rPr>
          <w:rFonts w:ascii="Arial" w:hAnsi="Arial" w:cs="Arial"/>
          <w:sz w:val="22"/>
          <w:szCs w:val="22"/>
        </w:rPr>
        <w:t>Redistribution and use in source and binary forms, with or without modification, are permitted provided that the following conditions are met:</w:t>
      </w:r>
    </w:p>
    <w:p w:rsidR="007E1031" w:rsidRDefault="007E1031" w:rsidP="007E1031">
      <w:pPr>
        <w:ind w:left="612" w:right="882" w:hanging="180"/>
        <w:rPr>
          <w:rFonts w:ascii="Arial" w:hAnsi="Arial" w:cs="Arial"/>
          <w:sz w:val="22"/>
          <w:szCs w:val="22"/>
        </w:rPr>
      </w:pPr>
      <w:r>
        <w:rPr>
          <w:rFonts w:ascii="Arial" w:hAnsi="Arial" w:cs="Arial"/>
          <w:sz w:val="22"/>
          <w:szCs w:val="22"/>
        </w:rPr>
        <w:t>1. Redistributions of source code must retain the above copyright notice, this list of conditions and the following disclaimer.</w:t>
      </w:r>
    </w:p>
    <w:p w:rsidR="007E1031" w:rsidRDefault="007E1031" w:rsidP="007E1031">
      <w:pPr>
        <w:ind w:left="612" w:right="882" w:hanging="180"/>
        <w:rPr>
          <w:rFonts w:ascii="Arial" w:hAnsi="Arial" w:cs="Arial"/>
          <w:sz w:val="22"/>
          <w:szCs w:val="22"/>
        </w:rPr>
      </w:pPr>
      <w:r>
        <w:rPr>
          <w:rFonts w:ascii="Arial" w:hAnsi="Arial" w:cs="Arial"/>
          <w:sz w:val="22"/>
          <w:szCs w:val="22"/>
        </w:rPr>
        <w:t>2. Redistributions in binary form must reproduce the above copyright notice, this list of conditions and the following disclaimer in the documentation and/or other materials provided with the distribution.</w:t>
      </w:r>
    </w:p>
    <w:p w:rsidR="007E1031" w:rsidRDefault="007E1031" w:rsidP="007E1031">
      <w:pPr>
        <w:ind w:left="612" w:right="882" w:hanging="180"/>
        <w:rPr>
          <w:rFonts w:ascii="Arial" w:hAnsi="Arial" w:cs="Arial"/>
          <w:sz w:val="22"/>
          <w:szCs w:val="22"/>
        </w:rPr>
      </w:pPr>
      <w:r>
        <w:rPr>
          <w:rFonts w:ascii="Arial" w:hAnsi="Arial" w:cs="Arial"/>
          <w:sz w:val="22"/>
          <w:szCs w:val="22"/>
        </w:rPr>
        <w:t>3. All advertising materials mentioning features or use of this software must display the following acknowledgement:</w:t>
      </w:r>
    </w:p>
    <w:p w:rsidR="007E1031" w:rsidRDefault="007E1031" w:rsidP="007E1031">
      <w:pPr>
        <w:ind w:left="792" w:right="882"/>
        <w:rPr>
          <w:rFonts w:ascii="Arial" w:hAnsi="Arial" w:cs="Arial"/>
          <w:sz w:val="22"/>
          <w:szCs w:val="22"/>
        </w:rPr>
      </w:pPr>
      <w:r>
        <w:rPr>
          <w:rFonts w:ascii="Arial" w:hAnsi="Arial" w:cs="Arial"/>
          <w:sz w:val="22"/>
          <w:szCs w:val="22"/>
        </w:rPr>
        <w:t>This product includes software developed by the Computer Systems Engineering Group at Lawrence Berkeley Laboratory.</w:t>
      </w:r>
    </w:p>
    <w:p w:rsidR="007E1031" w:rsidRDefault="007E1031" w:rsidP="007E1031">
      <w:pPr>
        <w:ind w:left="612" w:right="882" w:hanging="180"/>
        <w:rPr>
          <w:rFonts w:ascii="Arial" w:hAnsi="Arial" w:cs="Arial"/>
          <w:sz w:val="22"/>
          <w:szCs w:val="22"/>
        </w:rPr>
      </w:pPr>
      <w:r>
        <w:rPr>
          <w:rFonts w:ascii="Arial" w:hAnsi="Arial" w:cs="Arial"/>
          <w:sz w:val="22"/>
          <w:szCs w:val="22"/>
        </w:rPr>
        <w:t>4. Neither the name of the University nor of the Laboratory may be used to endorse or promote products derived from this software without specific prior written permission.</w:t>
      </w:r>
    </w:p>
    <w:p w:rsidR="007E1031" w:rsidRDefault="007E1031" w:rsidP="007E1031">
      <w:pPr>
        <w:ind w:right="522"/>
        <w:rPr>
          <w:rFonts w:ascii="Arial" w:hAnsi="Arial" w:cs="Arial"/>
          <w:sz w:val="22"/>
          <w:szCs w:val="22"/>
        </w:rPr>
      </w:pPr>
      <w:r>
        <w:rPr>
          <w:rFonts w:ascii="Arial" w:hAnsi="Arial" w:cs="Arial"/>
          <w:sz w:val="22"/>
          <w:szCs w:val="22"/>
        </w:rPr>
        <w:t>THIS SOFTWARE IS PROVIDED BY THE REGENTS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E1031" w:rsidRDefault="007E1031" w:rsidP="007E1031">
      <w:pPr>
        <w:ind w:right="522"/>
        <w:rPr>
          <w:rFonts w:ascii="Arial" w:hAnsi="Arial" w:cs="Arial"/>
          <w:sz w:val="22"/>
          <w:szCs w:val="22"/>
        </w:rPr>
      </w:pPr>
    </w:p>
    <w:p w:rsidR="007E1031" w:rsidRDefault="007E1031" w:rsidP="007E1031">
      <w:pPr>
        <w:ind w:right="522"/>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 xml:space="preserve">Copyright © 1985, 1986 </w:t>
      </w:r>
      <w:proofErr w:type="gramStart"/>
      <w:r>
        <w:rPr>
          <w:rFonts w:ascii="Arial" w:hAnsi="Arial" w:cs="Arial"/>
          <w:sz w:val="22"/>
          <w:szCs w:val="22"/>
        </w:rPr>
        <w:t>The</w:t>
      </w:r>
      <w:proofErr w:type="gramEnd"/>
      <w:r>
        <w:rPr>
          <w:rFonts w:ascii="Arial" w:hAnsi="Arial" w:cs="Arial"/>
          <w:sz w:val="22"/>
          <w:szCs w:val="22"/>
        </w:rPr>
        <w:t xml:space="preserve"> Regents of the University of California. All rights reserved.</w:t>
      </w:r>
    </w:p>
    <w:p w:rsidR="007E1031" w:rsidRDefault="007E1031" w:rsidP="007E1031">
      <w:pPr>
        <w:ind w:right="522"/>
        <w:rPr>
          <w:rFonts w:ascii="Arial" w:hAnsi="Arial" w:cs="Arial"/>
          <w:sz w:val="22"/>
          <w:szCs w:val="22"/>
        </w:rPr>
      </w:pPr>
      <w:r>
        <w:rPr>
          <w:rFonts w:ascii="Arial" w:hAnsi="Arial" w:cs="Arial"/>
          <w:sz w:val="22"/>
          <w:szCs w:val="22"/>
        </w:rPr>
        <w:t xml:space="preserve">This code is derived from software contributed to Berkeley by James A. Woods, derived from original work by Spencer Thomas and Joseph </w:t>
      </w:r>
      <w:proofErr w:type="spellStart"/>
      <w:r>
        <w:rPr>
          <w:rFonts w:ascii="Arial" w:hAnsi="Arial" w:cs="Arial"/>
          <w:sz w:val="22"/>
          <w:szCs w:val="22"/>
        </w:rPr>
        <w:t>Orost</w:t>
      </w:r>
      <w:proofErr w:type="spellEnd"/>
      <w:r>
        <w:rPr>
          <w:rFonts w:ascii="Arial" w:hAnsi="Arial" w:cs="Arial"/>
          <w:sz w:val="22"/>
          <w:szCs w:val="22"/>
        </w:rPr>
        <w:t>.  Redistribution and use in source and binary forms, with or without modification, are permitted provided that the following conditions are met:</w:t>
      </w:r>
    </w:p>
    <w:p w:rsidR="007E1031" w:rsidRDefault="007E1031" w:rsidP="007E1031">
      <w:pPr>
        <w:ind w:left="612" w:right="882" w:hanging="180"/>
        <w:rPr>
          <w:rFonts w:ascii="Arial" w:hAnsi="Arial" w:cs="Arial"/>
          <w:sz w:val="22"/>
          <w:szCs w:val="22"/>
        </w:rPr>
      </w:pPr>
      <w:r>
        <w:rPr>
          <w:rFonts w:ascii="Arial" w:hAnsi="Arial" w:cs="Arial"/>
          <w:sz w:val="22"/>
          <w:szCs w:val="22"/>
        </w:rPr>
        <w:t>1. Redistributions of source code must retain the above copyright notice, this list of conditions and the following disclaimer.</w:t>
      </w:r>
    </w:p>
    <w:p w:rsidR="007E1031" w:rsidRDefault="007E1031" w:rsidP="007E1031">
      <w:pPr>
        <w:ind w:left="612" w:right="882" w:hanging="180"/>
        <w:rPr>
          <w:rFonts w:ascii="Arial" w:hAnsi="Arial" w:cs="Arial"/>
          <w:sz w:val="22"/>
          <w:szCs w:val="22"/>
        </w:rPr>
      </w:pPr>
      <w:r>
        <w:rPr>
          <w:rFonts w:ascii="Arial" w:hAnsi="Arial" w:cs="Arial"/>
          <w:sz w:val="22"/>
          <w:szCs w:val="22"/>
        </w:rPr>
        <w:t>2. Redistributions in binary form must reproduce the above copyright notice, this list of conditions and the following disclaimer in the documentation and/or other materials provided with the distribution.</w:t>
      </w:r>
    </w:p>
    <w:p w:rsidR="007E1031" w:rsidRDefault="007E1031" w:rsidP="007E1031">
      <w:pPr>
        <w:ind w:left="612" w:right="882" w:hanging="180"/>
        <w:rPr>
          <w:rFonts w:ascii="Arial" w:hAnsi="Arial" w:cs="Arial"/>
          <w:sz w:val="22"/>
          <w:szCs w:val="22"/>
        </w:rPr>
      </w:pPr>
      <w:r>
        <w:rPr>
          <w:rFonts w:ascii="Arial" w:hAnsi="Arial" w:cs="Arial"/>
          <w:sz w:val="22"/>
          <w:szCs w:val="22"/>
        </w:rPr>
        <w:t>3. All advertising materials mentioning features or use of this software must display the following acknowledgement:</w:t>
      </w:r>
    </w:p>
    <w:p w:rsidR="007E1031" w:rsidRDefault="007E1031" w:rsidP="007E1031">
      <w:pPr>
        <w:ind w:left="792" w:right="1242"/>
        <w:rPr>
          <w:rFonts w:ascii="Arial" w:hAnsi="Arial" w:cs="Arial"/>
          <w:sz w:val="22"/>
          <w:szCs w:val="22"/>
        </w:rPr>
      </w:pPr>
      <w:r>
        <w:rPr>
          <w:rFonts w:ascii="Arial" w:hAnsi="Arial" w:cs="Arial"/>
          <w:sz w:val="22"/>
          <w:szCs w:val="22"/>
        </w:rPr>
        <w:t>This product includes software developed by the University of California, Berkeley and its contributors.</w:t>
      </w:r>
    </w:p>
    <w:p w:rsidR="007E1031" w:rsidRDefault="007E1031" w:rsidP="007E1031">
      <w:pPr>
        <w:ind w:left="612" w:right="882" w:hanging="180"/>
        <w:rPr>
          <w:rFonts w:ascii="Arial" w:hAnsi="Arial" w:cs="Arial"/>
          <w:sz w:val="22"/>
          <w:szCs w:val="22"/>
        </w:rPr>
      </w:pPr>
      <w:r>
        <w:rPr>
          <w:rFonts w:ascii="Arial" w:hAnsi="Arial" w:cs="Arial"/>
          <w:sz w:val="22"/>
          <w:szCs w:val="22"/>
        </w:rPr>
        <w:t>4. Neither the name of the University nor the names of its contributors may be used to endorse or promote products derived from this software without specific prior written permission.</w:t>
      </w:r>
    </w:p>
    <w:p w:rsidR="007E1031" w:rsidRDefault="007E1031" w:rsidP="007E1031">
      <w:pPr>
        <w:ind w:right="522"/>
        <w:rPr>
          <w:rFonts w:ascii="Arial" w:hAnsi="Arial" w:cs="Arial"/>
          <w:sz w:val="22"/>
          <w:szCs w:val="22"/>
        </w:rPr>
      </w:pPr>
      <w:r>
        <w:rPr>
          <w:rFonts w:ascii="Arial" w:hAnsi="Arial" w:cs="Arial"/>
          <w:sz w:val="22"/>
          <w:szCs w:val="22"/>
        </w:rPr>
        <w:t xml:space="preserve">THIS SOFTWARE IS PROVIDED BY THE REGENTS AND CONTRIBUTORS ``AS IS'' AND ANY EXPRESS OR IMPLIED WARRANTIES, INCLUDING, BUT NOT LIMITED TO, THE IMPLIED WARRANTIES OF MERCHANTABILITY AND FITNESS FOR A PARTICULAR </w:t>
      </w:r>
      <w:r>
        <w:rPr>
          <w:rFonts w:ascii="Arial" w:hAnsi="Arial" w:cs="Arial"/>
          <w:sz w:val="22"/>
          <w:szCs w:val="22"/>
        </w:rPr>
        <w:lastRenderedPageBreak/>
        <w:t>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E1031" w:rsidRDefault="007E1031" w:rsidP="007E1031">
      <w:pPr>
        <w:rPr>
          <w:rFonts w:ascii="Arial" w:hAnsi="Arial"/>
          <w:sz w:val="22"/>
          <w:szCs w:val="22"/>
        </w:rPr>
      </w:pPr>
    </w:p>
    <w:p w:rsidR="007E1031" w:rsidRDefault="007E1031" w:rsidP="007E1031">
      <w:pPr>
        <w:rPr>
          <w:rFonts w:ascii="Arial" w:hAnsi="Arial"/>
          <w:sz w:val="22"/>
          <w:szCs w:val="22"/>
        </w:rPr>
      </w:pPr>
    </w:p>
    <w:p w:rsidR="007E1031" w:rsidRDefault="007E1031" w:rsidP="007E1031">
      <w:pPr>
        <w:rPr>
          <w:rFonts w:ascii="Arial" w:hAnsi="Arial"/>
          <w:sz w:val="22"/>
          <w:szCs w:val="22"/>
        </w:rPr>
      </w:pPr>
      <w:r>
        <w:rPr>
          <w:rFonts w:ascii="Arial" w:hAnsi="Arial"/>
          <w:sz w:val="22"/>
          <w:szCs w:val="22"/>
        </w:rPr>
        <w:t>Copyright (c) 1989, 1990 The Regents of the University of California.   All rights reserved.</w:t>
      </w:r>
    </w:p>
    <w:p w:rsidR="007E1031" w:rsidRDefault="007E1031" w:rsidP="007E1031">
      <w:pPr>
        <w:rPr>
          <w:rFonts w:ascii="Arial" w:hAnsi="Arial"/>
          <w:sz w:val="22"/>
          <w:szCs w:val="22"/>
        </w:rPr>
      </w:pPr>
      <w:r>
        <w:rPr>
          <w:rFonts w:ascii="Arial" w:hAnsi="Arial"/>
          <w:sz w:val="22"/>
          <w:szCs w:val="22"/>
        </w:rPr>
        <w:t>This code is derived from software contributed to Berkeley by Robert Paul Corbett.</w:t>
      </w:r>
    </w:p>
    <w:p w:rsidR="007E1031" w:rsidRDefault="007E1031" w:rsidP="007E1031">
      <w:pPr>
        <w:rPr>
          <w:rFonts w:ascii="Arial" w:hAnsi="Arial"/>
          <w:sz w:val="22"/>
          <w:szCs w:val="22"/>
        </w:rPr>
      </w:pPr>
      <w:r>
        <w:rPr>
          <w:rFonts w:ascii="Arial" w:hAnsi="Arial"/>
          <w:sz w:val="22"/>
          <w:szCs w:val="22"/>
        </w:rPr>
        <w:t>Redistribution and use in source and binary forms, with or without modification, are permitted provided that the following conditions are met:</w:t>
      </w:r>
    </w:p>
    <w:p w:rsidR="007E1031" w:rsidRDefault="007E1031" w:rsidP="007E1031">
      <w:pPr>
        <w:rPr>
          <w:rFonts w:ascii="Arial" w:hAnsi="Arial"/>
          <w:sz w:val="22"/>
          <w:szCs w:val="22"/>
        </w:rPr>
      </w:pPr>
      <w:r>
        <w:rPr>
          <w:rFonts w:ascii="Arial" w:hAnsi="Arial"/>
          <w:sz w:val="22"/>
          <w:szCs w:val="22"/>
        </w:rPr>
        <w:t xml:space="preserve">   1. Redistributions of source code must retain the above copyright notice, this list of conditions and the following disclaimer.</w:t>
      </w:r>
    </w:p>
    <w:p w:rsidR="007E1031" w:rsidRDefault="007E1031" w:rsidP="007E1031">
      <w:pPr>
        <w:rPr>
          <w:rFonts w:ascii="Arial" w:hAnsi="Arial"/>
          <w:sz w:val="22"/>
          <w:szCs w:val="22"/>
        </w:rPr>
      </w:pPr>
      <w:r>
        <w:rPr>
          <w:rFonts w:ascii="Arial" w:hAnsi="Arial"/>
          <w:sz w:val="22"/>
          <w:szCs w:val="22"/>
        </w:rPr>
        <w:t xml:space="preserve">   2. Redistributions in binary form must reproduce the above copyright notice, this list of conditions and the following disclaimer in the documentation and/or other materials provided with the distribution.</w:t>
      </w:r>
    </w:p>
    <w:p w:rsidR="007E1031" w:rsidRDefault="007E1031" w:rsidP="007E1031">
      <w:pPr>
        <w:rPr>
          <w:rFonts w:ascii="Arial" w:hAnsi="Arial"/>
          <w:sz w:val="22"/>
          <w:szCs w:val="22"/>
        </w:rPr>
      </w:pPr>
      <w:r>
        <w:rPr>
          <w:rFonts w:ascii="Arial" w:hAnsi="Arial"/>
          <w:sz w:val="22"/>
          <w:szCs w:val="22"/>
        </w:rPr>
        <w:t xml:space="preserve">   3. All advertising materials mentioning features or use of this software must display the following acknowledgement:</w:t>
      </w:r>
    </w:p>
    <w:p w:rsidR="007E1031" w:rsidRDefault="007E1031" w:rsidP="007E1031">
      <w:pPr>
        <w:rPr>
          <w:rFonts w:ascii="Arial" w:hAnsi="Arial"/>
          <w:sz w:val="22"/>
          <w:szCs w:val="22"/>
        </w:rPr>
      </w:pPr>
      <w:r>
        <w:rPr>
          <w:rFonts w:ascii="Arial" w:hAnsi="Arial"/>
          <w:sz w:val="22"/>
          <w:szCs w:val="22"/>
        </w:rPr>
        <w:t xml:space="preserve">  </w:t>
      </w:r>
      <w:r>
        <w:rPr>
          <w:rFonts w:ascii="Arial" w:hAnsi="Arial"/>
          <w:sz w:val="22"/>
          <w:szCs w:val="22"/>
        </w:rPr>
        <w:tab/>
        <w:t>This product includes software developed by the University of</w:t>
      </w:r>
    </w:p>
    <w:p w:rsidR="007E1031" w:rsidRDefault="007E1031" w:rsidP="007E1031">
      <w:pPr>
        <w:rPr>
          <w:rFonts w:ascii="Arial" w:hAnsi="Arial"/>
          <w:sz w:val="22"/>
          <w:szCs w:val="22"/>
        </w:rPr>
      </w:pPr>
      <w:r>
        <w:rPr>
          <w:rFonts w:ascii="Arial" w:hAnsi="Arial"/>
          <w:sz w:val="22"/>
          <w:szCs w:val="22"/>
        </w:rPr>
        <w:t xml:space="preserve">  </w:t>
      </w:r>
      <w:r>
        <w:rPr>
          <w:rFonts w:ascii="Arial" w:hAnsi="Arial"/>
          <w:sz w:val="22"/>
          <w:szCs w:val="22"/>
        </w:rPr>
        <w:tab/>
        <w:t>California, Berkeley and its contributors.</w:t>
      </w:r>
    </w:p>
    <w:p w:rsidR="007E1031" w:rsidRDefault="007E1031" w:rsidP="007E1031">
      <w:pPr>
        <w:rPr>
          <w:rFonts w:ascii="Arial" w:hAnsi="Arial"/>
          <w:sz w:val="22"/>
          <w:szCs w:val="22"/>
        </w:rPr>
      </w:pPr>
      <w:r>
        <w:rPr>
          <w:rFonts w:ascii="Arial" w:hAnsi="Arial"/>
          <w:sz w:val="22"/>
          <w:szCs w:val="22"/>
        </w:rPr>
        <w:t xml:space="preserve">   4. Neither the name of the University nor the names of its contributors may be used to endorse or promote products derived from this software without specific prior written permission.</w:t>
      </w:r>
    </w:p>
    <w:p w:rsidR="007E1031" w:rsidRDefault="007E1031" w:rsidP="007E1031">
      <w:pPr>
        <w:rPr>
          <w:rFonts w:ascii="Arial" w:hAnsi="Arial"/>
          <w:sz w:val="22"/>
          <w:szCs w:val="22"/>
        </w:rPr>
      </w:pPr>
      <w:r>
        <w:rPr>
          <w:rFonts w:ascii="Arial" w:hAnsi="Arial"/>
          <w:sz w:val="22"/>
          <w:szCs w:val="22"/>
        </w:rPr>
        <w:t>THIS SOFTWARE IS PROVIDED BY THE REGENTS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E1031" w:rsidRDefault="007E1031" w:rsidP="007E1031">
      <w:pPr>
        <w:ind w:right="522"/>
        <w:rPr>
          <w:rFonts w:ascii="Arial" w:hAnsi="Arial"/>
          <w:sz w:val="22"/>
          <w:szCs w:val="22"/>
        </w:rPr>
      </w:pPr>
    </w:p>
    <w:p w:rsidR="007E1031" w:rsidRDefault="007E1031" w:rsidP="007E1031">
      <w:pPr>
        <w:ind w:right="522"/>
        <w:rPr>
          <w:rFonts w:ascii="Arial" w:hAnsi="Arial"/>
          <w:sz w:val="22"/>
          <w:szCs w:val="22"/>
        </w:rPr>
      </w:pPr>
    </w:p>
    <w:p w:rsidR="007E1031" w:rsidRDefault="007E1031" w:rsidP="007E1031">
      <w:pPr>
        <w:ind w:right="522"/>
        <w:rPr>
          <w:rFonts w:ascii="Arial" w:hAnsi="Arial"/>
          <w:sz w:val="22"/>
          <w:szCs w:val="22"/>
        </w:rPr>
      </w:pPr>
      <w:r>
        <w:rPr>
          <w:rFonts w:ascii="Arial" w:hAnsi="Arial"/>
          <w:sz w:val="22"/>
          <w:szCs w:val="22"/>
        </w:rPr>
        <w:t xml:space="preserve">Copyright © 2001-2003, Networks Associates Technology, </w:t>
      </w:r>
      <w:proofErr w:type="spellStart"/>
      <w:r>
        <w:rPr>
          <w:rFonts w:ascii="Arial" w:hAnsi="Arial"/>
          <w:sz w:val="22"/>
          <w:szCs w:val="22"/>
        </w:rPr>
        <w:t>Inc</w:t>
      </w:r>
      <w:proofErr w:type="spellEnd"/>
      <w:r>
        <w:rPr>
          <w:rFonts w:ascii="Arial" w:hAnsi="Arial"/>
          <w:sz w:val="22"/>
          <w:szCs w:val="22"/>
        </w:rPr>
        <w:t xml:space="preserve">    All rights reserved.</w:t>
      </w:r>
    </w:p>
    <w:p w:rsidR="007E1031" w:rsidRDefault="007E1031" w:rsidP="007E1031">
      <w:pPr>
        <w:ind w:right="522"/>
        <w:rPr>
          <w:rFonts w:ascii="Arial" w:hAnsi="Arial"/>
          <w:sz w:val="22"/>
          <w:szCs w:val="22"/>
        </w:rPr>
      </w:pPr>
      <w:proofErr w:type="gramStart"/>
      <w:r>
        <w:rPr>
          <w:rFonts w:ascii="Arial" w:hAnsi="Arial"/>
          <w:sz w:val="22"/>
          <w:szCs w:val="22"/>
        </w:rPr>
        <w:t>copyright</w:t>
      </w:r>
      <w:proofErr w:type="gramEnd"/>
      <w:r>
        <w:rPr>
          <w:rFonts w:ascii="Arial" w:hAnsi="Arial"/>
          <w:sz w:val="22"/>
          <w:szCs w:val="22"/>
        </w:rPr>
        <w:t xml:space="preserve"> © 2001-2003, Cambridge Broadband Ltd.   All rights reserved.</w:t>
      </w:r>
    </w:p>
    <w:p w:rsidR="007E1031" w:rsidRDefault="007E1031" w:rsidP="007E1031">
      <w:pPr>
        <w:ind w:right="522"/>
        <w:rPr>
          <w:rFonts w:ascii="Arial" w:hAnsi="Arial"/>
          <w:sz w:val="22"/>
          <w:szCs w:val="22"/>
        </w:rPr>
      </w:pPr>
      <w:r>
        <w:rPr>
          <w:rFonts w:ascii="Arial" w:hAnsi="Arial"/>
          <w:sz w:val="22"/>
          <w:szCs w:val="22"/>
        </w:rPr>
        <w:t xml:space="preserve">Copyright © 2003 Sun Microsystems, </w:t>
      </w:r>
      <w:proofErr w:type="spellStart"/>
      <w:r>
        <w:rPr>
          <w:rFonts w:ascii="Arial" w:hAnsi="Arial"/>
          <w:sz w:val="22"/>
          <w:szCs w:val="22"/>
        </w:rPr>
        <w:t>Inc</w:t>
      </w:r>
      <w:proofErr w:type="spellEnd"/>
      <w:r>
        <w:rPr>
          <w:rFonts w:ascii="Arial" w:hAnsi="Arial"/>
          <w:sz w:val="22"/>
          <w:szCs w:val="22"/>
        </w:rPr>
        <w:t>, Santa Clara, California 95054, U.S.A.  All rights reserved.</w:t>
      </w:r>
    </w:p>
    <w:p w:rsidR="007E1031" w:rsidRDefault="007E1031" w:rsidP="007E1031">
      <w:pPr>
        <w:ind w:right="522"/>
        <w:rPr>
          <w:rFonts w:ascii="Arial" w:hAnsi="Arial"/>
          <w:sz w:val="22"/>
          <w:szCs w:val="22"/>
        </w:rPr>
      </w:pPr>
      <w:r>
        <w:rPr>
          <w:rFonts w:ascii="Arial" w:hAnsi="Arial"/>
          <w:sz w:val="22"/>
          <w:szCs w:val="22"/>
        </w:rPr>
        <w:t xml:space="preserve">Copyright © 2003-2006, Sparta, </w:t>
      </w:r>
      <w:proofErr w:type="spellStart"/>
      <w:r>
        <w:rPr>
          <w:rFonts w:ascii="Arial" w:hAnsi="Arial"/>
          <w:sz w:val="22"/>
          <w:szCs w:val="22"/>
        </w:rPr>
        <w:t>Inc</w:t>
      </w:r>
      <w:proofErr w:type="spellEnd"/>
      <w:r>
        <w:rPr>
          <w:rFonts w:ascii="Arial" w:hAnsi="Arial"/>
          <w:sz w:val="22"/>
          <w:szCs w:val="22"/>
        </w:rPr>
        <w:t xml:space="preserve">    All rights reserved.</w:t>
      </w:r>
    </w:p>
    <w:p w:rsidR="007E1031" w:rsidRDefault="007E1031" w:rsidP="007E1031">
      <w:pPr>
        <w:ind w:right="522"/>
        <w:rPr>
          <w:rFonts w:ascii="Arial" w:hAnsi="Arial"/>
          <w:sz w:val="22"/>
          <w:szCs w:val="22"/>
        </w:rPr>
      </w:pPr>
      <w:r>
        <w:rPr>
          <w:rFonts w:ascii="Arial" w:hAnsi="Arial"/>
          <w:sz w:val="22"/>
          <w:szCs w:val="22"/>
        </w:rPr>
        <w:t xml:space="preserve">Copyright © 2004, Cisco, </w:t>
      </w:r>
      <w:proofErr w:type="spellStart"/>
      <w:r>
        <w:rPr>
          <w:rFonts w:ascii="Arial" w:hAnsi="Arial"/>
          <w:sz w:val="22"/>
          <w:szCs w:val="22"/>
        </w:rPr>
        <w:t>Inc</w:t>
      </w:r>
      <w:proofErr w:type="spellEnd"/>
      <w:r>
        <w:rPr>
          <w:rFonts w:ascii="Arial" w:hAnsi="Arial"/>
          <w:sz w:val="22"/>
          <w:szCs w:val="22"/>
        </w:rPr>
        <w:t xml:space="preserve"> and Information Network Center of Beijing University of Posts and Telecommunications.     All rights reserved.</w:t>
      </w:r>
    </w:p>
    <w:p w:rsidR="007E1031" w:rsidRDefault="007E1031" w:rsidP="007E1031">
      <w:pPr>
        <w:ind w:right="522"/>
        <w:rPr>
          <w:rFonts w:ascii="Arial" w:hAnsi="Arial"/>
          <w:sz w:val="22"/>
          <w:szCs w:val="22"/>
        </w:rPr>
      </w:pPr>
      <w:r>
        <w:rPr>
          <w:rFonts w:ascii="Arial" w:hAnsi="Arial"/>
          <w:sz w:val="22"/>
          <w:szCs w:val="22"/>
        </w:rPr>
        <w:t xml:space="preserve">Copyright © </w:t>
      </w:r>
      <w:proofErr w:type="spellStart"/>
      <w:r>
        <w:rPr>
          <w:rFonts w:ascii="Arial" w:hAnsi="Arial"/>
          <w:sz w:val="22"/>
          <w:szCs w:val="22"/>
        </w:rPr>
        <w:t>Fabasoft</w:t>
      </w:r>
      <w:proofErr w:type="spellEnd"/>
      <w:r>
        <w:rPr>
          <w:rFonts w:ascii="Arial" w:hAnsi="Arial"/>
          <w:sz w:val="22"/>
          <w:szCs w:val="22"/>
        </w:rPr>
        <w:t xml:space="preserve"> R&amp;D Software GmbH &amp; Co KG, 2003</w:t>
      </w:r>
    </w:p>
    <w:p w:rsidR="007E1031" w:rsidRDefault="007E1031" w:rsidP="007E1031">
      <w:pPr>
        <w:ind w:right="522"/>
        <w:rPr>
          <w:rFonts w:ascii="Arial" w:hAnsi="Arial"/>
          <w:sz w:val="22"/>
          <w:szCs w:val="22"/>
        </w:rPr>
      </w:pPr>
      <w:r>
        <w:rPr>
          <w:rFonts w:ascii="Arial" w:hAnsi="Arial"/>
          <w:sz w:val="22"/>
          <w:szCs w:val="22"/>
        </w:rPr>
        <w:t>Redistribution and use in source and binary forms, with or without modification, are permitted provided that the following conditions are met:</w:t>
      </w:r>
    </w:p>
    <w:p w:rsidR="007E1031" w:rsidRDefault="007E1031" w:rsidP="007E1031">
      <w:pPr>
        <w:ind w:left="630" w:right="882" w:hanging="198"/>
        <w:rPr>
          <w:rFonts w:ascii="Arial" w:hAnsi="Arial"/>
          <w:sz w:val="22"/>
          <w:szCs w:val="22"/>
        </w:rPr>
      </w:pPr>
      <w:proofErr w:type="gramStart"/>
      <w:r>
        <w:rPr>
          <w:rFonts w:ascii="Arial" w:hAnsi="Arial"/>
          <w:sz w:val="22"/>
          <w:szCs w:val="22"/>
        </w:rPr>
        <w:t>*  Redistributions</w:t>
      </w:r>
      <w:proofErr w:type="gramEnd"/>
      <w:r>
        <w:rPr>
          <w:rFonts w:ascii="Arial" w:hAnsi="Arial"/>
          <w:sz w:val="22"/>
          <w:szCs w:val="22"/>
        </w:rPr>
        <w:t xml:space="preserve"> of source code must retain the above copyright notice, this list of conditions and the following disclaimer.</w:t>
      </w:r>
    </w:p>
    <w:p w:rsidR="007E1031" w:rsidRDefault="007E1031" w:rsidP="007E1031">
      <w:pPr>
        <w:ind w:left="630" w:right="882" w:hanging="198"/>
        <w:rPr>
          <w:rFonts w:ascii="Arial" w:hAnsi="Arial"/>
          <w:sz w:val="22"/>
          <w:szCs w:val="22"/>
        </w:rPr>
      </w:pPr>
      <w:proofErr w:type="gramStart"/>
      <w:r>
        <w:rPr>
          <w:rFonts w:ascii="Arial" w:hAnsi="Arial"/>
          <w:sz w:val="22"/>
          <w:szCs w:val="22"/>
        </w:rPr>
        <w:t>*  Redistributions</w:t>
      </w:r>
      <w:proofErr w:type="gramEnd"/>
      <w:r>
        <w:rPr>
          <w:rFonts w:ascii="Arial" w:hAnsi="Arial"/>
          <w:sz w:val="22"/>
          <w:szCs w:val="22"/>
        </w:rPr>
        <w:t xml:space="preserve"> in binary form must reproduce the above copyright notice, this list of conditions and the following disclaimer in the documentation and/or other materials provided with the distribution.</w:t>
      </w:r>
    </w:p>
    <w:p w:rsidR="007E1031" w:rsidRDefault="007E1031" w:rsidP="007E1031">
      <w:pPr>
        <w:ind w:left="630" w:right="882" w:hanging="198"/>
        <w:rPr>
          <w:rFonts w:ascii="Arial" w:hAnsi="Arial"/>
          <w:sz w:val="22"/>
          <w:szCs w:val="22"/>
        </w:rPr>
      </w:pPr>
      <w:proofErr w:type="gramStart"/>
      <w:r>
        <w:rPr>
          <w:rFonts w:ascii="Arial" w:hAnsi="Arial"/>
          <w:sz w:val="22"/>
          <w:szCs w:val="22"/>
        </w:rPr>
        <w:lastRenderedPageBreak/>
        <w:t>*  Neither</w:t>
      </w:r>
      <w:proofErr w:type="gramEnd"/>
      <w:r>
        <w:rPr>
          <w:rFonts w:ascii="Arial" w:hAnsi="Arial"/>
          <w:sz w:val="22"/>
          <w:szCs w:val="22"/>
        </w:rPr>
        <w:t xml:space="preserve"> the name of the copyright holders nor the names of their contributors may be used to endorse or promote products derived from this software without specific prior written permission.</w:t>
      </w:r>
    </w:p>
    <w:p w:rsidR="007E1031" w:rsidRDefault="007E1031" w:rsidP="007E1031">
      <w:pPr>
        <w:ind w:right="522"/>
        <w:rPr>
          <w:rFonts w:ascii="Arial" w:hAnsi="Arial"/>
          <w:sz w:val="22"/>
          <w:szCs w:val="22"/>
        </w:rPr>
      </w:pPr>
      <w:r>
        <w:rPr>
          <w:rFonts w:ascii="Arial" w:hAnsi="Arial"/>
          <w:sz w:val="22"/>
          <w:szCs w:val="22"/>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E1031" w:rsidRDefault="007E1031" w:rsidP="007E1031">
      <w:pPr>
        <w:ind w:right="522"/>
        <w:rPr>
          <w:rFonts w:ascii="Arial" w:hAnsi="Arial"/>
          <w:sz w:val="22"/>
          <w:szCs w:val="22"/>
        </w:rPr>
      </w:pPr>
      <w:r>
        <w:rPr>
          <w:rFonts w:ascii="Arial" w:hAnsi="Arial"/>
          <w:sz w:val="22"/>
          <w:szCs w:val="22"/>
        </w:rPr>
        <w:t>Sun, Sun Microsystems, the Sun logo and Solaris are trademarks or registered trademarks of Sun Microsystems, Inc. in the U.S. and other countries.</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Copyright © 1984-2000 Carnegie Mellon University. All rights reserved.</w:t>
      </w:r>
    </w:p>
    <w:p w:rsidR="007E1031" w:rsidRDefault="007E1031" w:rsidP="007E1031">
      <w:pPr>
        <w:ind w:right="522"/>
        <w:rPr>
          <w:rFonts w:ascii="Arial" w:hAnsi="Arial" w:cs="Arial"/>
          <w:sz w:val="22"/>
          <w:szCs w:val="22"/>
        </w:rPr>
      </w:pPr>
      <w:r>
        <w:rPr>
          <w:rFonts w:ascii="Arial" w:hAnsi="Arial" w:cs="Arial"/>
          <w:sz w:val="22"/>
          <w:szCs w:val="22"/>
        </w:rPr>
        <w:t>Redistribution and use in source and binary forms, with or without modification, are permitted provided that the following conditions are met:</w:t>
      </w:r>
    </w:p>
    <w:p w:rsidR="007E1031" w:rsidRDefault="007E1031" w:rsidP="007E1031">
      <w:pPr>
        <w:ind w:left="612" w:right="882" w:hanging="180"/>
        <w:rPr>
          <w:rFonts w:ascii="Arial" w:hAnsi="Arial" w:cs="Arial"/>
          <w:sz w:val="22"/>
          <w:szCs w:val="22"/>
        </w:rPr>
      </w:pPr>
      <w:r>
        <w:rPr>
          <w:rFonts w:ascii="Arial" w:hAnsi="Arial" w:cs="Arial"/>
          <w:sz w:val="22"/>
          <w:szCs w:val="22"/>
        </w:rPr>
        <w:t>1. Redistributions of source code must retain the above copyright notice, this list of conditions and the following disclaimer.</w:t>
      </w:r>
    </w:p>
    <w:p w:rsidR="007E1031" w:rsidRDefault="007E1031" w:rsidP="007E1031">
      <w:pPr>
        <w:ind w:left="612" w:right="882" w:hanging="180"/>
        <w:rPr>
          <w:rFonts w:ascii="Arial" w:hAnsi="Arial" w:cs="Arial"/>
          <w:sz w:val="22"/>
          <w:szCs w:val="22"/>
        </w:rPr>
      </w:pPr>
      <w:r>
        <w:rPr>
          <w:rFonts w:ascii="Arial" w:hAnsi="Arial" w:cs="Arial"/>
          <w:sz w:val="22"/>
          <w:szCs w:val="22"/>
        </w:rPr>
        <w:t>2. Redistributions in binary form must reproduce the above copyright notice, this list of conditions and the following disclaimer in the documentation and/or other materials provided with the distribution.</w:t>
      </w:r>
    </w:p>
    <w:p w:rsidR="007E1031" w:rsidRDefault="007E1031" w:rsidP="007E1031">
      <w:pPr>
        <w:ind w:left="612" w:right="882" w:hanging="180"/>
        <w:rPr>
          <w:rFonts w:ascii="Arial" w:hAnsi="Arial" w:cs="Arial"/>
          <w:sz w:val="22"/>
          <w:szCs w:val="22"/>
        </w:rPr>
      </w:pPr>
      <w:r>
        <w:rPr>
          <w:rFonts w:ascii="Arial" w:hAnsi="Arial" w:cs="Arial"/>
          <w:sz w:val="22"/>
          <w:szCs w:val="22"/>
        </w:rPr>
        <w:t>3. The name "Carnegie Mellon University" must not be used to endorse or promote products derived from this software without prior written permission. For permission or any legal details, please contact</w:t>
      </w:r>
    </w:p>
    <w:p w:rsidR="007E1031" w:rsidRDefault="007E1031" w:rsidP="007E1031">
      <w:pPr>
        <w:ind w:left="792" w:right="882"/>
        <w:rPr>
          <w:rFonts w:ascii="Arial" w:hAnsi="Arial" w:cs="Arial"/>
          <w:sz w:val="22"/>
          <w:szCs w:val="22"/>
        </w:rPr>
      </w:pPr>
      <w:r>
        <w:rPr>
          <w:rFonts w:ascii="Arial" w:hAnsi="Arial" w:cs="Arial"/>
          <w:sz w:val="22"/>
          <w:szCs w:val="22"/>
        </w:rPr>
        <w:t>Office of Technology Transfer</w:t>
      </w:r>
    </w:p>
    <w:p w:rsidR="007E1031" w:rsidRDefault="007E1031" w:rsidP="007E1031">
      <w:pPr>
        <w:ind w:left="792" w:right="882"/>
        <w:rPr>
          <w:rFonts w:ascii="Arial" w:hAnsi="Arial" w:cs="Arial"/>
          <w:sz w:val="22"/>
          <w:szCs w:val="22"/>
        </w:rPr>
      </w:pPr>
      <w:r>
        <w:rPr>
          <w:rFonts w:ascii="Arial" w:hAnsi="Arial" w:cs="Arial"/>
          <w:sz w:val="22"/>
          <w:szCs w:val="22"/>
        </w:rPr>
        <w:t>Carnegie Mellon University</w:t>
      </w:r>
    </w:p>
    <w:p w:rsidR="007E1031" w:rsidRDefault="007E1031" w:rsidP="007E1031">
      <w:pPr>
        <w:ind w:left="792" w:right="882"/>
        <w:rPr>
          <w:rFonts w:ascii="Arial" w:hAnsi="Arial" w:cs="Arial"/>
          <w:sz w:val="22"/>
          <w:szCs w:val="22"/>
        </w:rPr>
      </w:pPr>
      <w:r>
        <w:rPr>
          <w:rFonts w:ascii="Arial" w:hAnsi="Arial" w:cs="Arial"/>
          <w:sz w:val="22"/>
          <w:szCs w:val="22"/>
        </w:rPr>
        <w:t>5000 Forbes Avenue</w:t>
      </w:r>
    </w:p>
    <w:p w:rsidR="007E1031" w:rsidRDefault="007E1031" w:rsidP="007E1031">
      <w:pPr>
        <w:ind w:left="792" w:right="882"/>
        <w:rPr>
          <w:rFonts w:ascii="Arial" w:hAnsi="Arial" w:cs="Arial"/>
          <w:sz w:val="22"/>
          <w:szCs w:val="22"/>
        </w:rPr>
      </w:pPr>
      <w:r>
        <w:rPr>
          <w:rFonts w:ascii="Arial" w:hAnsi="Arial" w:cs="Arial"/>
          <w:sz w:val="22"/>
          <w:szCs w:val="22"/>
        </w:rPr>
        <w:t>Pittsburgh, PA  15213-3890</w:t>
      </w:r>
    </w:p>
    <w:p w:rsidR="007E1031" w:rsidRDefault="007E1031" w:rsidP="007E1031">
      <w:pPr>
        <w:ind w:left="792" w:right="882"/>
        <w:rPr>
          <w:rFonts w:ascii="Arial" w:hAnsi="Arial" w:cs="Arial"/>
          <w:sz w:val="22"/>
          <w:szCs w:val="22"/>
        </w:rPr>
      </w:pPr>
      <w:r>
        <w:rPr>
          <w:rFonts w:ascii="Arial" w:hAnsi="Arial" w:cs="Arial"/>
          <w:sz w:val="22"/>
          <w:szCs w:val="22"/>
        </w:rPr>
        <w:t xml:space="preserve"> (412) 268-4387, fax: (412) 268-7395</w:t>
      </w:r>
    </w:p>
    <w:p w:rsidR="007E1031" w:rsidRDefault="007E1031" w:rsidP="007E1031">
      <w:pPr>
        <w:ind w:left="792" w:right="882"/>
        <w:rPr>
          <w:rFonts w:ascii="Arial" w:hAnsi="Arial" w:cs="Arial"/>
          <w:sz w:val="22"/>
          <w:szCs w:val="22"/>
        </w:rPr>
      </w:pPr>
      <w:r>
        <w:rPr>
          <w:rFonts w:ascii="Arial" w:hAnsi="Arial" w:cs="Arial"/>
          <w:sz w:val="22"/>
          <w:szCs w:val="22"/>
        </w:rPr>
        <w:t>tech-transfer@andrew.cmu.edu</w:t>
      </w:r>
    </w:p>
    <w:p w:rsidR="007E1031" w:rsidRDefault="007E1031" w:rsidP="007E1031">
      <w:pPr>
        <w:ind w:left="612" w:right="882" w:hanging="180"/>
        <w:rPr>
          <w:rFonts w:ascii="Arial" w:hAnsi="Arial" w:cs="Arial"/>
          <w:sz w:val="22"/>
          <w:szCs w:val="22"/>
        </w:rPr>
      </w:pPr>
      <w:r>
        <w:rPr>
          <w:rFonts w:ascii="Arial" w:hAnsi="Arial" w:cs="Arial"/>
          <w:sz w:val="22"/>
          <w:szCs w:val="22"/>
        </w:rPr>
        <w:t>4. Redistributions of any form whatsoever must retain the following acknowledgment:</w:t>
      </w:r>
    </w:p>
    <w:p w:rsidR="007E1031" w:rsidRDefault="007E1031" w:rsidP="007E1031">
      <w:pPr>
        <w:ind w:left="792" w:right="882"/>
        <w:rPr>
          <w:rFonts w:ascii="Arial" w:hAnsi="Arial" w:cs="Arial"/>
          <w:sz w:val="22"/>
          <w:szCs w:val="22"/>
        </w:rPr>
      </w:pPr>
      <w:r>
        <w:rPr>
          <w:rFonts w:ascii="Arial" w:hAnsi="Arial" w:cs="Arial"/>
          <w:sz w:val="22"/>
          <w:szCs w:val="22"/>
        </w:rPr>
        <w:t>"This product includes software developed by Computing Services at Carnegie Mellon University (http://www.cmu.edu/computing/)."</w:t>
      </w:r>
    </w:p>
    <w:p w:rsidR="007E1031" w:rsidRDefault="007E1031" w:rsidP="007E1031">
      <w:pPr>
        <w:ind w:right="522"/>
        <w:rPr>
          <w:rFonts w:ascii="Arial" w:hAnsi="Arial" w:cs="Arial"/>
          <w:sz w:val="22"/>
          <w:szCs w:val="22"/>
        </w:rPr>
      </w:pPr>
      <w:r>
        <w:rPr>
          <w:rFonts w:ascii="Arial" w:hAnsi="Arial" w:cs="Arial"/>
          <w:sz w:val="22"/>
          <w:szCs w:val="22"/>
        </w:rPr>
        <w:t>CARNEGIE MELLON UNIVERSITY DISCLAIMS ALL WARRANTIES WITH REGARD TO THIS SOFTWARE, INCLUDING ALL IMPLIED WARRANTIES OF MERCHANTABILITY AND FITNESS, IN NO EVENT SHALL CARNEGIE MELLON UNIVERSITY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 xml:space="preserve">Copyright © 1984, 1989-2004 Paul </w:t>
      </w:r>
      <w:proofErr w:type="spellStart"/>
      <w:r>
        <w:rPr>
          <w:rFonts w:ascii="Arial" w:hAnsi="Arial" w:cs="Arial"/>
          <w:sz w:val="22"/>
          <w:szCs w:val="22"/>
        </w:rPr>
        <w:t>Mackerras</w:t>
      </w:r>
      <w:proofErr w:type="spellEnd"/>
      <w:r>
        <w:rPr>
          <w:rFonts w:ascii="Arial" w:hAnsi="Arial" w:cs="Arial"/>
          <w:sz w:val="22"/>
          <w:szCs w:val="22"/>
        </w:rPr>
        <w:t>. All rights reserved.</w:t>
      </w:r>
    </w:p>
    <w:p w:rsidR="007E1031" w:rsidRDefault="007E1031" w:rsidP="007E1031">
      <w:pPr>
        <w:ind w:right="522"/>
        <w:rPr>
          <w:rFonts w:ascii="Arial" w:hAnsi="Arial" w:cs="Arial"/>
          <w:sz w:val="22"/>
          <w:szCs w:val="22"/>
        </w:rPr>
      </w:pPr>
      <w:r>
        <w:rPr>
          <w:rFonts w:ascii="Arial" w:hAnsi="Arial" w:cs="Arial"/>
          <w:sz w:val="22"/>
          <w:szCs w:val="22"/>
        </w:rPr>
        <w:t>Redistribution and use in source and binary forms, with or without modification, are permitted provided that the following conditions are met:</w:t>
      </w:r>
    </w:p>
    <w:p w:rsidR="007E1031" w:rsidRDefault="007E1031" w:rsidP="007E1031">
      <w:pPr>
        <w:ind w:left="612" w:right="882" w:hanging="180"/>
        <w:rPr>
          <w:rFonts w:ascii="Arial" w:hAnsi="Arial" w:cs="Arial"/>
          <w:sz w:val="22"/>
          <w:szCs w:val="22"/>
        </w:rPr>
      </w:pPr>
      <w:r>
        <w:rPr>
          <w:rFonts w:ascii="Arial" w:hAnsi="Arial" w:cs="Arial"/>
          <w:sz w:val="22"/>
          <w:szCs w:val="22"/>
        </w:rPr>
        <w:lastRenderedPageBreak/>
        <w:t>1. Redistributions of source code must retain the above copyright notice, this list of conditions and the following disclaimer.</w:t>
      </w:r>
    </w:p>
    <w:p w:rsidR="007E1031" w:rsidRDefault="007E1031" w:rsidP="007E1031">
      <w:pPr>
        <w:ind w:left="612" w:right="882" w:hanging="180"/>
        <w:rPr>
          <w:rFonts w:ascii="Arial" w:hAnsi="Arial" w:cs="Arial"/>
          <w:sz w:val="22"/>
          <w:szCs w:val="22"/>
        </w:rPr>
      </w:pPr>
      <w:r>
        <w:rPr>
          <w:rFonts w:ascii="Arial" w:hAnsi="Arial" w:cs="Arial"/>
          <w:sz w:val="22"/>
          <w:szCs w:val="22"/>
        </w:rPr>
        <w:t>2. Redistributions in binary form must reproduce the above copyright notice, this list of conditions and the following disclaimer in the documentation and/or other materials provided with the distribution.</w:t>
      </w:r>
    </w:p>
    <w:p w:rsidR="007E1031" w:rsidRDefault="007E1031" w:rsidP="007E1031">
      <w:pPr>
        <w:ind w:left="612" w:right="882" w:hanging="180"/>
        <w:rPr>
          <w:rFonts w:ascii="Arial" w:hAnsi="Arial" w:cs="Arial"/>
          <w:sz w:val="22"/>
          <w:szCs w:val="22"/>
        </w:rPr>
      </w:pPr>
      <w:r>
        <w:rPr>
          <w:rFonts w:ascii="Arial" w:hAnsi="Arial" w:cs="Arial"/>
          <w:sz w:val="22"/>
          <w:szCs w:val="22"/>
        </w:rPr>
        <w:t xml:space="preserve"> 3. The name(s) of the authors of this software must not be used to endorse or promote products derived from this software without prior written permission.</w:t>
      </w:r>
    </w:p>
    <w:p w:rsidR="007E1031" w:rsidRDefault="007E1031" w:rsidP="007E1031">
      <w:pPr>
        <w:ind w:left="612" w:right="882" w:hanging="180"/>
        <w:rPr>
          <w:rFonts w:ascii="Arial" w:hAnsi="Arial" w:cs="Arial"/>
          <w:sz w:val="22"/>
          <w:szCs w:val="22"/>
        </w:rPr>
      </w:pPr>
      <w:r>
        <w:rPr>
          <w:rFonts w:ascii="Arial" w:hAnsi="Arial" w:cs="Arial"/>
          <w:sz w:val="22"/>
          <w:szCs w:val="22"/>
        </w:rPr>
        <w:t xml:space="preserve"> 4. Redistributions of any form whatsoever must retain the following acknowledgment:</w:t>
      </w:r>
    </w:p>
    <w:p w:rsidR="007E1031" w:rsidRDefault="007E1031" w:rsidP="007E1031">
      <w:pPr>
        <w:ind w:left="792" w:right="882"/>
        <w:rPr>
          <w:rFonts w:ascii="Arial" w:hAnsi="Arial" w:cs="Arial"/>
          <w:sz w:val="22"/>
          <w:szCs w:val="22"/>
        </w:rPr>
      </w:pPr>
      <w:r>
        <w:rPr>
          <w:rFonts w:ascii="Arial" w:hAnsi="Arial" w:cs="Arial"/>
          <w:sz w:val="22"/>
          <w:szCs w:val="22"/>
        </w:rPr>
        <w:t xml:space="preserve">"This product includes software developed by Paul </w:t>
      </w:r>
      <w:proofErr w:type="spellStart"/>
      <w:r>
        <w:rPr>
          <w:rFonts w:ascii="Arial" w:hAnsi="Arial" w:cs="Arial"/>
          <w:sz w:val="22"/>
          <w:szCs w:val="22"/>
        </w:rPr>
        <w:t>Mackerras</w:t>
      </w:r>
      <w:proofErr w:type="spellEnd"/>
      <w:r>
        <w:rPr>
          <w:rFonts w:ascii="Arial" w:hAnsi="Arial" w:cs="Arial"/>
          <w:sz w:val="22"/>
          <w:szCs w:val="22"/>
        </w:rPr>
        <w:t xml:space="preserve"> &lt;paulus@samba.org&gt;".</w:t>
      </w:r>
    </w:p>
    <w:p w:rsidR="007E1031" w:rsidRDefault="007E1031" w:rsidP="007E1031">
      <w:pPr>
        <w:ind w:right="522"/>
        <w:rPr>
          <w:rFonts w:ascii="Arial" w:hAnsi="Arial" w:cs="Arial"/>
          <w:sz w:val="22"/>
          <w:szCs w:val="22"/>
        </w:rPr>
      </w:pPr>
      <w:r>
        <w:rPr>
          <w:rFonts w:ascii="Arial" w:hAnsi="Arial" w:cs="Arial"/>
          <w:sz w:val="22"/>
          <w:szCs w:val="22"/>
        </w:rPr>
        <w:t>THE AUTHORS OF THIS SOFTWARE DISCLAIM ALL WARRANTIES WITH REGARD TO THIS SOFTWARE, INCLUDING ALL IMPLIED WARRANTIES OF MERCHANTABILITY AND FITNESS, IN NO EVENT SHALL THE AUTHORS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Copyright © 1995 Pedro Roque Marques.  All rights reserved.</w:t>
      </w:r>
    </w:p>
    <w:p w:rsidR="007E1031" w:rsidRDefault="007E1031" w:rsidP="007E1031">
      <w:pPr>
        <w:ind w:right="522"/>
        <w:rPr>
          <w:rFonts w:ascii="Arial" w:hAnsi="Arial" w:cs="Arial"/>
          <w:sz w:val="22"/>
          <w:szCs w:val="22"/>
        </w:rPr>
      </w:pPr>
      <w:r>
        <w:rPr>
          <w:rFonts w:ascii="Arial" w:hAnsi="Arial" w:cs="Arial"/>
          <w:sz w:val="22"/>
          <w:szCs w:val="22"/>
        </w:rPr>
        <w:t>Redistribution and use in source and binary forms, with or without modification, are permitted provided that the following conditions are met:</w:t>
      </w:r>
    </w:p>
    <w:p w:rsidR="007E1031" w:rsidRDefault="007E1031" w:rsidP="007E1031">
      <w:pPr>
        <w:ind w:left="612" w:right="882" w:hanging="180"/>
        <w:rPr>
          <w:rFonts w:ascii="Arial" w:hAnsi="Arial" w:cs="Arial"/>
          <w:sz w:val="22"/>
          <w:szCs w:val="22"/>
        </w:rPr>
      </w:pPr>
      <w:r>
        <w:rPr>
          <w:rFonts w:ascii="Arial" w:hAnsi="Arial" w:cs="Arial"/>
          <w:sz w:val="22"/>
          <w:szCs w:val="22"/>
        </w:rPr>
        <w:t>1. Redistributions of source code must retain the above copyright notice, this list of conditions and the following disclaimer.</w:t>
      </w:r>
    </w:p>
    <w:p w:rsidR="007E1031" w:rsidRDefault="007E1031" w:rsidP="007E1031">
      <w:pPr>
        <w:ind w:left="612" w:right="882" w:hanging="180"/>
        <w:rPr>
          <w:rFonts w:ascii="Arial" w:hAnsi="Arial" w:cs="Arial"/>
          <w:sz w:val="22"/>
          <w:szCs w:val="22"/>
        </w:rPr>
      </w:pPr>
      <w:r>
        <w:rPr>
          <w:rFonts w:ascii="Arial" w:hAnsi="Arial" w:cs="Arial"/>
          <w:sz w:val="22"/>
          <w:szCs w:val="22"/>
        </w:rPr>
        <w:t>2. Redistributions in binary form must reproduce the above copyright notice, this list of conditions and the following disclaimer in the documentation and/or other materials provided with the distribution.</w:t>
      </w:r>
    </w:p>
    <w:p w:rsidR="007E1031" w:rsidRDefault="007E1031" w:rsidP="007E1031">
      <w:pPr>
        <w:ind w:left="612" w:right="882" w:hanging="180"/>
        <w:rPr>
          <w:rFonts w:ascii="Arial" w:hAnsi="Arial" w:cs="Arial"/>
          <w:sz w:val="22"/>
          <w:szCs w:val="22"/>
        </w:rPr>
      </w:pPr>
      <w:r>
        <w:rPr>
          <w:rFonts w:ascii="Arial" w:hAnsi="Arial" w:cs="Arial"/>
          <w:sz w:val="22"/>
          <w:szCs w:val="22"/>
        </w:rPr>
        <w:t>3. The names of the authors of this software must not be used to endorse or promote products derived from this software without prior written permission.</w:t>
      </w:r>
    </w:p>
    <w:p w:rsidR="007E1031" w:rsidRDefault="007E1031" w:rsidP="007E1031">
      <w:pPr>
        <w:ind w:left="612" w:right="882" w:hanging="180"/>
        <w:rPr>
          <w:rFonts w:ascii="Arial" w:hAnsi="Arial" w:cs="Arial"/>
          <w:sz w:val="22"/>
          <w:szCs w:val="22"/>
        </w:rPr>
      </w:pPr>
      <w:r>
        <w:rPr>
          <w:rFonts w:ascii="Arial" w:hAnsi="Arial" w:cs="Arial"/>
          <w:sz w:val="22"/>
          <w:szCs w:val="22"/>
        </w:rPr>
        <w:t>4. Redistributions of any form whatsoever must retain the following acknowledgment:</w:t>
      </w:r>
    </w:p>
    <w:p w:rsidR="007E1031" w:rsidRDefault="007E1031" w:rsidP="007E1031">
      <w:pPr>
        <w:ind w:left="792" w:right="882"/>
        <w:rPr>
          <w:rFonts w:ascii="Arial" w:hAnsi="Arial" w:cs="Arial"/>
          <w:sz w:val="22"/>
          <w:szCs w:val="22"/>
        </w:rPr>
      </w:pPr>
      <w:r>
        <w:rPr>
          <w:rFonts w:ascii="Arial" w:hAnsi="Arial" w:cs="Arial"/>
          <w:sz w:val="22"/>
          <w:szCs w:val="22"/>
        </w:rPr>
        <w:t>"This product includes software developed by Pedro Roque Marques &lt;pedro_m@yahoo.com&gt;"</w:t>
      </w:r>
    </w:p>
    <w:p w:rsidR="007E1031" w:rsidRDefault="007E1031" w:rsidP="007E1031">
      <w:pPr>
        <w:ind w:right="522"/>
        <w:rPr>
          <w:rFonts w:ascii="Arial" w:hAnsi="Arial" w:cs="Arial"/>
          <w:sz w:val="22"/>
          <w:szCs w:val="22"/>
        </w:rPr>
      </w:pPr>
      <w:r>
        <w:rPr>
          <w:rFonts w:ascii="Arial" w:hAnsi="Arial" w:cs="Arial"/>
          <w:sz w:val="22"/>
          <w:szCs w:val="22"/>
        </w:rPr>
        <w:t>THE AUTHORS OF THIS SOFTWARE DISCLAIM ALL WARRANTIES WITH REGARD TO THIS SOFTWARE, INCLUDING ALL IMPLIED WARRANTIES OF MERCHANTABILITY AND FITNESS, IN NO EVENT SHALL THE AUTHORS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 xml:space="preserve">Copyright © 1999 </w:t>
      </w:r>
      <w:proofErr w:type="spellStart"/>
      <w:r>
        <w:rPr>
          <w:rFonts w:ascii="Arial" w:hAnsi="Arial" w:cs="Arial"/>
          <w:sz w:val="22"/>
          <w:szCs w:val="22"/>
        </w:rPr>
        <w:t>Tommi</w:t>
      </w:r>
      <w:proofErr w:type="spellEnd"/>
      <w:r>
        <w:rPr>
          <w:rFonts w:ascii="Arial" w:hAnsi="Arial" w:cs="Arial"/>
          <w:sz w:val="22"/>
          <w:szCs w:val="22"/>
        </w:rPr>
        <w:t xml:space="preserve"> </w:t>
      </w:r>
      <w:proofErr w:type="spellStart"/>
      <w:r>
        <w:rPr>
          <w:rFonts w:ascii="Arial" w:hAnsi="Arial" w:cs="Arial"/>
          <w:sz w:val="22"/>
          <w:szCs w:val="22"/>
        </w:rPr>
        <w:t>Komulainen</w:t>
      </w:r>
      <w:proofErr w:type="spellEnd"/>
      <w:r>
        <w:rPr>
          <w:rFonts w:ascii="Arial" w:hAnsi="Arial" w:cs="Arial"/>
          <w:sz w:val="22"/>
          <w:szCs w:val="22"/>
        </w:rPr>
        <w:t>.  All rights reserved.</w:t>
      </w:r>
    </w:p>
    <w:p w:rsidR="007E1031" w:rsidRDefault="007E1031" w:rsidP="007E1031">
      <w:pPr>
        <w:ind w:right="522"/>
        <w:rPr>
          <w:rFonts w:ascii="Arial" w:hAnsi="Arial" w:cs="Arial"/>
          <w:sz w:val="22"/>
          <w:szCs w:val="22"/>
        </w:rPr>
      </w:pPr>
      <w:r>
        <w:rPr>
          <w:rFonts w:ascii="Arial" w:hAnsi="Arial" w:cs="Arial"/>
          <w:sz w:val="22"/>
          <w:szCs w:val="22"/>
        </w:rPr>
        <w:t>Redistribution and use in source and binary forms, with or without modification, are permitted provided that the following conditions are met:</w:t>
      </w:r>
    </w:p>
    <w:p w:rsidR="007E1031" w:rsidRDefault="007E1031" w:rsidP="007E1031">
      <w:pPr>
        <w:ind w:left="612" w:right="882" w:hanging="180"/>
        <w:rPr>
          <w:rFonts w:ascii="Arial" w:hAnsi="Arial" w:cs="Arial"/>
          <w:sz w:val="22"/>
          <w:szCs w:val="22"/>
        </w:rPr>
      </w:pPr>
      <w:r>
        <w:rPr>
          <w:rFonts w:ascii="Arial" w:hAnsi="Arial" w:cs="Arial"/>
          <w:sz w:val="22"/>
          <w:szCs w:val="22"/>
        </w:rPr>
        <w:t>1. Redistributions of source code must retain the above copyright notice, this list of conditions and the following disclaimer.</w:t>
      </w:r>
    </w:p>
    <w:p w:rsidR="007E1031" w:rsidRDefault="007E1031" w:rsidP="007E1031">
      <w:pPr>
        <w:ind w:left="612" w:right="882" w:hanging="180"/>
        <w:rPr>
          <w:rFonts w:ascii="Arial" w:hAnsi="Arial" w:cs="Arial"/>
          <w:sz w:val="22"/>
          <w:szCs w:val="22"/>
        </w:rPr>
      </w:pPr>
      <w:r>
        <w:rPr>
          <w:rFonts w:ascii="Arial" w:hAnsi="Arial" w:cs="Arial"/>
          <w:sz w:val="22"/>
          <w:szCs w:val="22"/>
        </w:rPr>
        <w:t>2. Redistributions in binary form must reproduce the above copyright notice, this list of conditions and the following disclaimer in the documentation and/or other materials provided with the distribution.</w:t>
      </w:r>
    </w:p>
    <w:p w:rsidR="007E1031" w:rsidRDefault="007E1031" w:rsidP="007E1031">
      <w:pPr>
        <w:ind w:left="612" w:right="882" w:hanging="180"/>
        <w:rPr>
          <w:rFonts w:ascii="Arial" w:hAnsi="Arial" w:cs="Arial"/>
          <w:sz w:val="22"/>
          <w:szCs w:val="22"/>
        </w:rPr>
      </w:pPr>
      <w:r>
        <w:rPr>
          <w:rFonts w:ascii="Arial" w:hAnsi="Arial" w:cs="Arial"/>
          <w:sz w:val="22"/>
          <w:szCs w:val="22"/>
        </w:rPr>
        <w:t>3. The name(s) of the authors of this software must not be used to endorse or promote products derived from this software without prior written permission.</w:t>
      </w:r>
    </w:p>
    <w:p w:rsidR="007E1031" w:rsidRDefault="007E1031" w:rsidP="007E1031">
      <w:pPr>
        <w:ind w:left="612" w:right="882" w:hanging="180"/>
        <w:rPr>
          <w:rFonts w:ascii="Arial" w:hAnsi="Arial" w:cs="Arial"/>
          <w:sz w:val="22"/>
          <w:szCs w:val="22"/>
        </w:rPr>
      </w:pPr>
      <w:r>
        <w:rPr>
          <w:rFonts w:ascii="Arial" w:hAnsi="Arial" w:cs="Arial"/>
          <w:sz w:val="22"/>
          <w:szCs w:val="22"/>
        </w:rPr>
        <w:lastRenderedPageBreak/>
        <w:t xml:space="preserve">4. Redistributions of any form whatsoever must retain the following acknowledgment: </w:t>
      </w:r>
    </w:p>
    <w:p w:rsidR="007E1031" w:rsidRDefault="007E1031" w:rsidP="007E1031">
      <w:pPr>
        <w:ind w:left="792" w:right="882"/>
        <w:rPr>
          <w:rFonts w:ascii="Arial" w:hAnsi="Arial" w:cs="Arial"/>
          <w:sz w:val="22"/>
          <w:szCs w:val="22"/>
        </w:rPr>
      </w:pPr>
      <w:r>
        <w:rPr>
          <w:rFonts w:ascii="Arial" w:hAnsi="Arial" w:cs="Arial"/>
          <w:sz w:val="22"/>
          <w:szCs w:val="22"/>
        </w:rPr>
        <w:t xml:space="preserve">"This product includes software developed by </w:t>
      </w:r>
      <w:proofErr w:type="spellStart"/>
      <w:r>
        <w:rPr>
          <w:rFonts w:ascii="Arial" w:hAnsi="Arial" w:cs="Arial"/>
          <w:sz w:val="22"/>
          <w:szCs w:val="22"/>
        </w:rPr>
        <w:t>Tommi</w:t>
      </w:r>
      <w:proofErr w:type="spellEnd"/>
      <w:r>
        <w:rPr>
          <w:rFonts w:ascii="Arial" w:hAnsi="Arial" w:cs="Arial"/>
          <w:sz w:val="22"/>
          <w:szCs w:val="22"/>
        </w:rPr>
        <w:t xml:space="preserve"> </w:t>
      </w:r>
      <w:proofErr w:type="spellStart"/>
      <w:r>
        <w:rPr>
          <w:rFonts w:ascii="Arial" w:hAnsi="Arial" w:cs="Arial"/>
          <w:sz w:val="22"/>
          <w:szCs w:val="22"/>
        </w:rPr>
        <w:t>Komulainen</w:t>
      </w:r>
      <w:proofErr w:type="spellEnd"/>
      <w:r>
        <w:rPr>
          <w:rFonts w:ascii="Arial" w:hAnsi="Arial" w:cs="Arial"/>
          <w:sz w:val="22"/>
          <w:szCs w:val="22"/>
        </w:rPr>
        <w:t xml:space="preserve"> &lt;Tommi.Komulainen@iki.fi&gt;".</w:t>
      </w:r>
    </w:p>
    <w:p w:rsidR="007E1031" w:rsidRDefault="007E1031" w:rsidP="007E1031">
      <w:pPr>
        <w:ind w:right="522"/>
        <w:rPr>
          <w:rFonts w:ascii="Arial" w:hAnsi="Arial" w:cs="Arial"/>
          <w:sz w:val="22"/>
          <w:szCs w:val="22"/>
        </w:rPr>
      </w:pPr>
      <w:r>
        <w:rPr>
          <w:rFonts w:ascii="Arial" w:hAnsi="Arial" w:cs="Arial"/>
          <w:sz w:val="22"/>
          <w:szCs w:val="22"/>
        </w:rPr>
        <w:t>THE AUTHORS OF THIS SOFTWARE DISCLAIM ALL WARRANTIES WITH REGARD TO THIS SOFTWARE, INCLUDING ALL IMPLIED WARRANTIES OF MERCHANTABILITY AND FITNESS, IN NO EVENT SHALL THE AUTHORS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 xml:space="preserve">Copyright © 1998-1999 </w:t>
      </w:r>
      <w:proofErr w:type="spellStart"/>
      <w:r>
        <w:rPr>
          <w:rFonts w:ascii="Arial" w:hAnsi="Arial" w:cs="Arial"/>
          <w:sz w:val="22"/>
          <w:szCs w:val="22"/>
        </w:rPr>
        <w:t>Shunsuke</w:t>
      </w:r>
      <w:proofErr w:type="spellEnd"/>
      <w:r>
        <w:rPr>
          <w:rFonts w:ascii="Arial" w:hAnsi="Arial" w:cs="Arial"/>
          <w:sz w:val="22"/>
          <w:szCs w:val="22"/>
        </w:rPr>
        <w:t xml:space="preserve"> Akiyama, X-TrueType Server Project. All rights reserved.</w:t>
      </w:r>
    </w:p>
    <w:p w:rsidR="007E1031" w:rsidRDefault="007E1031" w:rsidP="007E1031">
      <w:pPr>
        <w:rPr>
          <w:rFonts w:ascii="Arial" w:hAnsi="Arial" w:cs="Arial"/>
          <w:sz w:val="22"/>
          <w:szCs w:val="22"/>
        </w:rPr>
      </w:pPr>
      <w:r>
        <w:rPr>
          <w:rFonts w:ascii="Arial" w:hAnsi="Arial" w:cs="Arial"/>
          <w:sz w:val="22"/>
          <w:szCs w:val="22"/>
        </w:rPr>
        <w:t>Redistribution and use in source and binary forms, with or without modification, are permitted provided that the following conditions are met:</w:t>
      </w:r>
    </w:p>
    <w:p w:rsidR="007E1031" w:rsidRDefault="007E1031" w:rsidP="007E1031">
      <w:pPr>
        <w:ind w:left="360"/>
        <w:rPr>
          <w:rFonts w:ascii="Arial" w:hAnsi="Arial" w:cs="Arial"/>
          <w:sz w:val="22"/>
          <w:szCs w:val="22"/>
        </w:rPr>
      </w:pPr>
      <w:r>
        <w:rPr>
          <w:rFonts w:ascii="Arial" w:hAnsi="Arial" w:cs="Arial"/>
          <w:sz w:val="22"/>
          <w:szCs w:val="22"/>
        </w:rPr>
        <w:t>1. Redistributions of source code must retain the above copyright notice, this list of conditions and the following disclaimer.</w:t>
      </w:r>
    </w:p>
    <w:p w:rsidR="007E1031" w:rsidRDefault="007E1031" w:rsidP="007E1031">
      <w:pPr>
        <w:ind w:left="360"/>
        <w:rPr>
          <w:rFonts w:ascii="Arial" w:hAnsi="Arial" w:cs="Arial"/>
          <w:sz w:val="22"/>
          <w:szCs w:val="22"/>
        </w:rPr>
      </w:pPr>
      <w:r>
        <w:rPr>
          <w:rFonts w:ascii="Arial" w:hAnsi="Arial" w:cs="Arial"/>
          <w:sz w:val="22"/>
          <w:szCs w:val="22"/>
        </w:rPr>
        <w:t>2. Redistributions in binary form must reproduce the above copyright notice, this list of conditions and the following disclaimer in the documentation and/or other materials provided with the distribution.</w:t>
      </w:r>
    </w:p>
    <w:p w:rsidR="007E1031" w:rsidRDefault="007E1031" w:rsidP="007E1031">
      <w:pPr>
        <w:rPr>
          <w:rFonts w:ascii="Arial" w:hAnsi="Arial" w:cs="Arial"/>
          <w:sz w:val="22"/>
          <w:szCs w:val="22"/>
        </w:rPr>
      </w:pPr>
      <w:r>
        <w:rPr>
          <w:rFonts w:ascii="Arial" w:hAnsi="Arial" w:cs="Arial"/>
          <w:sz w:val="22"/>
          <w:szCs w:val="22"/>
        </w:rPr>
        <w:t>THIS SOFTWARE IS PROVIDED BY THE AUTHOR AND CONTRIBUTORS ``AS IS'' AND ANY EXPRESS OR IMPLIED WARRANTIES, INCLUDING, BUT NOT LIMITED TO, THE IMPLIED WARRANTIES OF MERCHANTABILITY AND FITNESS FOR A PARTICULAR PURPOSE ARE DISCLAIMED.  IN NO EVENT SHALL THE AUTHOR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ind w:right="522"/>
        <w:rPr>
          <w:rFonts w:ascii="Arial" w:hAnsi="Arial"/>
          <w:sz w:val="22"/>
          <w:szCs w:val="22"/>
        </w:rPr>
      </w:pPr>
      <w:r>
        <w:rPr>
          <w:rFonts w:ascii="Arial" w:hAnsi="Arial"/>
          <w:sz w:val="22"/>
          <w:szCs w:val="22"/>
        </w:rPr>
        <w:t xml:space="preserve">Copyright © 1996 by </w:t>
      </w:r>
      <w:proofErr w:type="spellStart"/>
      <w:r>
        <w:rPr>
          <w:rFonts w:ascii="Arial" w:hAnsi="Arial"/>
          <w:sz w:val="22"/>
          <w:szCs w:val="22"/>
        </w:rPr>
        <w:t>Jef</w:t>
      </w:r>
      <w:proofErr w:type="spellEnd"/>
      <w:r>
        <w:rPr>
          <w:rFonts w:ascii="Arial" w:hAnsi="Arial"/>
          <w:sz w:val="22"/>
          <w:szCs w:val="22"/>
        </w:rPr>
        <w:t xml:space="preserve"> </w:t>
      </w:r>
      <w:proofErr w:type="spellStart"/>
      <w:r>
        <w:rPr>
          <w:rFonts w:ascii="Arial" w:hAnsi="Arial"/>
          <w:sz w:val="22"/>
          <w:szCs w:val="22"/>
        </w:rPr>
        <w:t>Poskanzer</w:t>
      </w:r>
      <w:proofErr w:type="spellEnd"/>
      <w:r>
        <w:rPr>
          <w:rFonts w:ascii="Arial" w:hAnsi="Arial"/>
          <w:sz w:val="22"/>
          <w:szCs w:val="22"/>
        </w:rPr>
        <w:t>.  All rights reserved.</w:t>
      </w:r>
    </w:p>
    <w:p w:rsidR="007E1031" w:rsidRDefault="007E1031" w:rsidP="007E1031">
      <w:pPr>
        <w:ind w:right="522"/>
        <w:rPr>
          <w:rFonts w:ascii="Arial" w:hAnsi="Arial"/>
          <w:sz w:val="22"/>
          <w:szCs w:val="22"/>
        </w:rPr>
      </w:pPr>
      <w:r>
        <w:rPr>
          <w:rFonts w:ascii="Arial" w:hAnsi="Arial"/>
          <w:sz w:val="22"/>
          <w:szCs w:val="22"/>
        </w:rPr>
        <w:t>Redistribution and use in source and binary forms, with or without modification, are permitted provided that the following conditions are met:</w:t>
      </w:r>
    </w:p>
    <w:p w:rsidR="007E1031" w:rsidRDefault="007E1031" w:rsidP="007E1031">
      <w:pPr>
        <w:ind w:left="612" w:right="882" w:hanging="180"/>
        <w:rPr>
          <w:rFonts w:ascii="Arial" w:hAnsi="Arial"/>
          <w:sz w:val="22"/>
          <w:szCs w:val="22"/>
        </w:rPr>
      </w:pPr>
      <w:r>
        <w:rPr>
          <w:rFonts w:ascii="Arial" w:hAnsi="Arial"/>
          <w:sz w:val="22"/>
          <w:szCs w:val="22"/>
        </w:rPr>
        <w:t>1. Redistributions of source code must retain the above copyright notice, this list of conditions and the following disclaimer.</w:t>
      </w:r>
    </w:p>
    <w:p w:rsidR="007E1031" w:rsidRDefault="007E1031" w:rsidP="007E1031">
      <w:pPr>
        <w:ind w:left="612" w:right="882" w:hanging="180"/>
        <w:rPr>
          <w:rFonts w:ascii="Arial" w:hAnsi="Arial"/>
          <w:sz w:val="22"/>
          <w:szCs w:val="22"/>
        </w:rPr>
      </w:pPr>
      <w:r>
        <w:rPr>
          <w:rFonts w:ascii="Arial" w:hAnsi="Arial"/>
          <w:sz w:val="22"/>
          <w:szCs w:val="22"/>
        </w:rPr>
        <w:t>2. Redistributions in binary form must reproduce the above copyright notice, this list of conditions and the following disclaimer in the documentation and/or other materials provided with the distribution.</w:t>
      </w:r>
    </w:p>
    <w:p w:rsidR="007E1031" w:rsidRDefault="007E1031" w:rsidP="007E1031">
      <w:pPr>
        <w:ind w:right="522"/>
        <w:rPr>
          <w:rFonts w:ascii="Arial" w:hAnsi="Arial"/>
          <w:sz w:val="22"/>
          <w:szCs w:val="22"/>
        </w:rPr>
      </w:pPr>
      <w:r>
        <w:rPr>
          <w:rFonts w:ascii="Arial" w:hAnsi="Arial"/>
          <w:sz w:val="22"/>
          <w:szCs w:val="22"/>
        </w:rPr>
        <w:t>THIS SOFTWARE IS PROVIDED BY THE AUTHOR AND CONTRIBUTORS ``AS IS'' AND ANY EXPRESS OR IMPLIED WARRANTIES, INCLUDING, BUT NOT LIMITED TO, THE IMPLIED WARRANTIES OF MERCHANTABILITY AND FITNESS FOR A PARTICULAR PURPOSE ARE DISCLAIMED.  IN NO EVENT SHALL THE AUTHOR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ind w:right="522"/>
        <w:rPr>
          <w:rFonts w:ascii="Arial" w:hAnsi="Arial"/>
          <w:sz w:val="22"/>
          <w:szCs w:val="22"/>
        </w:rPr>
      </w:pPr>
      <w:r>
        <w:rPr>
          <w:rFonts w:ascii="Arial" w:hAnsi="Arial"/>
          <w:sz w:val="22"/>
          <w:szCs w:val="22"/>
        </w:rPr>
        <w:t>Permission is hereby granted to use, copy, modify, and distribute this source code, or portions hereof, for any purpose, without fee, subject to the following restrictions:</w:t>
      </w:r>
    </w:p>
    <w:p w:rsidR="007E1031" w:rsidRDefault="007E1031" w:rsidP="007E1031">
      <w:pPr>
        <w:ind w:left="612" w:right="522" w:hanging="180"/>
        <w:rPr>
          <w:rFonts w:ascii="Arial" w:hAnsi="Arial"/>
          <w:sz w:val="22"/>
          <w:szCs w:val="22"/>
        </w:rPr>
      </w:pPr>
      <w:r>
        <w:rPr>
          <w:rFonts w:ascii="Arial" w:hAnsi="Arial"/>
          <w:sz w:val="22"/>
          <w:szCs w:val="22"/>
        </w:rPr>
        <w:t>1. The origin of this source code must not be misrepresented.</w:t>
      </w:r>
    </w:p>
    <w:p w:rsidR="007E1031" w:rsidRDefault="007E1031" w:rsidP="007E1031">
      <w:pPr>
        <w:ind w:left="612" w:right="522" w:hanging="180"/>
        <w:rPr>
          <w:rFonts w:ascii="Arial" w:hAnsi="Arial"/>
          <w:sz w:val="22"/>
          <w:szCs w:val="22"/>
        </w:rPr>
      </w:pPr>
      <w:r>
        <w:rPr>
          <w:rFonts w:ascii="Arial" w:hAnsi="Arial"/>
          <w:sz w:val="22"/>
          <w:szCs w:val="22"/>
        </w:rPr>
        <w:t>2. Altered versions must be plainly marked as such and must not be misrepresented as being the original source.</w:t>
      </w:r>
    </w:p>
    <w:p w:rsidR="007E1031" w:rsidRDefault="007E1031" w:rsidP="007E1031">
      <w:pPr>
        <w:ind w:left="612" w:right="522" w:hanging="180"/>
        <w:rPr>
          <w:rFonts w:ascii="Arial" w:hAnsi="Arial"/>
          <w:sz w:val="22"/>
          <w:szCs w:val="22"/>
        </w:rPr>
      </w:pPr>
      <w:r>
        <w:rPr>
          <w:rFonts w:ascii="Arial" w:hAnsi="Arial"/>
          <w:sz w:val="22"/>
          <w:szCs w:val="22"/>
        </w:rPr>
        <w:t>3. This Copyright notice may not be removed or altered from any source or altered source distribution.</w:t>
      </w:r>
    </w:p>
    <w:p w:rsidR="007E1031" w:rsidRDefault="007E1031" w:rsidP="007E1031">
      <w:pPr>
        <w:ind w:right="522"/>
        <w:rPr>
          <w:rFonts w:ascii="Arial" w:hAnsi="Arial"/>
          <w:sz w:val="22"/>
          <w:szCs w:val="22"/>
        </w:rPr>
      </w:pPr>
      <w:r>
        <w:rPr>
          <w:rFonts w:ascii="Arial" w:hAnsi="Arial"/>
          <w:sz w:val="22"/>
          <w:szCs w:val="22"/>
        </w:rPr>
        <w:t>The Contributing Authors and Group 42, Inc. specifically permit, without fee, and encourage the use of this source code as a component to supporting the PNG file format in commercial products.  If you use this source code in a product, acknowledgment is not required but would be appreciated.</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 xml:space="preserve">Copyright © 2003 Paul </w:t>
      </w:r>
      <w:proofErr w:type="spellStart"/>
      <w:r>
        <w:rPr>
          <w:rFonts w:ascii="Arial" w:hAnsi="Arial" w:cs="Arial"/>
          <w:sz w:val="22"/>
          <w:szCs w:val="22"/>
        </w:rPr>
        <w:t>Mackerras</w:t>
      </w:r>
      <w:proofErr w:type="spellEnd"/>
      <w:r>
        <w:rPr>
          <w:rFonts w:ascii="Arial" w:hAnsi="Arial" w:cs="Arial"/>
          <w:sz w:val="22"/>
          <w:szCs w:val="22"/>
        </w:rPr>
        <w:t>. All rights reserved</w:t>
      </w:r>
    </w:p>
    <w:p w:rsidR="007E1031" w:rsidRDefault="007E1031" w:rsidP="007E1031">
      <w:pPr>
        <w:ind w:right="522"/>
        <w:rPr>
          <w:rFonts w:ascii="Arial" w:hAnsi="Arial" w:cs="Arial"/>
          <w:sz w:val="22"/>
          <w:szCs w:val="22"/>
        </w:rPr>
      </w:pPr>
      <w:r>
        <w:rPr>
          <w:rFonts w:ascii="Arial" w:hAnsi="Arial" w:cs="Arial"/>
          <w:sz w:val="22"/>
          <w:szCs w:val="22"/>
        </w:rPr>
        <w:t>Redistribution and use in source and binary forms, with or without modification, are permitted provided that the following conditions are met:</w:t>
      </w:r>
    </w:p>
    <w:p w:rsidR="007E1031" w:rsidRDefault="007E1031" w:rsidP="007E1031">
      <w:pPr>
        <w:ind w:left="612" w:right="882" w:hanging="180"/>
        <w:rPr>
          <w:rFonts w:ascii="Arial" w:hAnsi="Arial" w:cs="Arial"/>
          <w:sz w:val="22"/>
          <w:szCs w:val="22"/>
        </w:rPr>
      </w:pPr>
      <w:r>
        <w:rPr>
          <w:rFonts w:ascii="Arial" w:hAnsi="Arial" w:cs="Arial"/>
          <w:sz w:val="22"/>
          <w:szCs w:val="22"/>
        </w:rPr>
        <w:t>1. Redistributions of source code must retain the above copyright notice, this list of conditions and the following disclaimer.</w:t>
      </w:r>
    </w:p>
    <w:p w:rsidR="007E1031" w:rsidRDefault="007E1031" w:rsidP="007E1031">
      <w:pPr>
        <w:ind w:left="612" w:right="882" w:hanging="180"/>
        <w:rPr>
          <w:rFonts w:ascii="Arial" w:hAnsi="Arial" w:cs="Arial"/>
          <w:sz w:val="22"/>
          <w:szCs w:val="22"/>
        </w:rPr>
      </w:pPr>
      <w:r>
        <w:rPr>
          <w:rFonts w:ascii="Arial" w:hAnsi="Arial" w:cs="Arial"/>
          <w:sz w:val="22"/>
          <w:szCs w:val="22"/>
        </w:rPr>
        <w:t>2. Redistributions in binary form must reproduce the above copyright notice, this list of conditions and the following disclaimer in the documentation and/or other materials provided with the distribution.</w:t>
      </w:r>
    </w:p>
    <w:p w:rsidR="007E1031" w:rsidRDefault="007E1031" w:rsidP="007E1031">
      <w:pPr>
        <w:ind w:left="612" w:right="882" w:hanging="180"/>
        <w:rPr>
          <w:rFonts w:ascii="Arial" w:hAnsi="Arial" w:cs="Arial"/>
          <w:sz w:val="22"/>
          <w:szCs w:val="22"/>
        </w:rPr>
      </w:pPr>
      <w:r>
        <w:rPr>
          <w:rFonts w:ascii="Arial" w:hAnsi="Arial" w:cs="Arial"/>
          <w:sz w:val="22"/>
          <w:szCs w:val="22"/>
        </w:rPr>
        <w:t>3. The name(s) of the authors of this software must not be used to endorse or promote products derived from this software without prior written permission.</w:t>
      </w:r>
    </w:p>
    <w:p w:rsidR="007E1031" w:rsidRDefault="007E1031" w:rsidP="007E1031">
      <w:pPr>
        <w:ind w:right="522"/>
        <w:rPr>
          <w:rFonts w:ascii="Arial" w:hAnsi="Arial" w:cs="Arial"/>
          <w:sz w:val="22"/>
          <w:szCs w:val="22"/>
        </w:rPr>
      </w:pPr>
      <w:r>
        <w:rPr>
          <w:rFonts w:ascii="Arial" w:hAnsi="Arial" w:cs="Arial"/>
          <w:sz w:val="22"/>
          <w:szCs w:val="22"/>
        </w:rPr>
        <w:t>THE AUTHORS OF THIS SOFTWARE DISCLAIM ALL WARRANTIES WITH REGARD TO THIS SOFTWARE, INCLUDING ALL IMPLIED WARRANTIES OF MERCHANTABILITY AND FITNESS, IN NO EVENT SHALL THE AUTHORS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Copyright © 1988, 1989 Hans-J. Boehm, Alan J. Demers</w:t>
      </w:r>
    </w:p>
    <w:p w:rsidR="007E1031" w:rsidRDefault="007E1031" w:rsidP="007E1031">
      <w:pPr>
        <w:rPr>
          <w:rFonts w:ascii="Arial" w:hAnsi="Arial" w:cs="Arial"/>
          <w:sz w:val="22"/>
          <w:szCs w:val="22"/>
        </w:rPr>
      </w:pPr>
      <w:r>
        <w:rPr>
          <w:rFonts w:ascii="Arial" w:hAnsi="Arial" w:cs="Arial"/>
          <w:sz w:val="22"/>
          <w:szCs w:val="22"/>
        </w:rPr>
        <w:t>Copyright © 1991-1996 by Xerox Corporation.  All rights reserved.</w:t>
      </w:r>
    </w:p>
    <w:p w:rsidR="007E1031" w:rsidRDefault="007E1031" w:rsidP="007E1031">
      <w:pPr>
        <w:rPr>
          <w:rFonts w:ascii="Arial" w:hAnsi="Arial" w:cs="Arial"/>
          <w:sz w:val="22"/>
          <w:szCs w:val="22"/>
        </w:rPr>
      </w:pPr>
      <w:r>
        <w:rPr>
          <w:rFonts w:ascii="Arial" w:hAnsi="Arial" w:cs="Arial"/>
          <w:sz w:val="22"/>
          <w:szCs w:val="22"/>
        </w:rPr>
        <w:t>Copyright © 1996-1999 by Silicon Graphics.  All rights reserved.</w:t>
      </w:r>
    </w:p>
    <w:p w:rsidR="007E1031" w:rsidRDefault="007E1031" w:rsidP="007E1031">
      <w:pPr>
        <w:rPr>
          <w:rFonts w:ascii="Arial" w:hAnsi="Arial" w:cs="Arial"/>
          <w:sz w:val="22"/>
          <w:szCs w:val="22"/>
        </w:rPr>
      </w:pPr>
      <w:r>
        <w:rPr>
          <w:rFonts w:ascii="Arial" w:hAnsi="Arial" w:cs="Arial"/>
          <w:sz w:val="22"/>
          <w:szCs w:val="22"/>
        </w:rPr>
        <w:t>Copyright © 1998 by Fergus Henderson.  All rights reserved.</w:t>
      </w:r>
    </w:p>
    <w:p w:rsidR="007E1031" w:rsidRDefault="007E1031" w:rsidP="007E1031">
      <w:pPr>
        <w:rPr>
          <w:rFonts w:ascii="Arial" w:hAnsi="Arial" w:cs="Arial"/>
          <w:sz w:val="22"/>
          <w:szCs w:val="22"/>
        </w:rPr>
      </w:pPr>
      <w:r>
        <w:rPr>
          <w:rFonts w:ascii="Arial" w:hAnsi="Arial" w:cs="Arial"/>
          <w:sz w:val="22"/>
          <w:szCs w:val="22"/>
        </w:rPr>
        <w:t>Copyright © 1999-2004 Hewlett-Packard Development Company, L.P.</w:t>
      </w:r>
    </w:p>
    <w:p w:rsidR="007E1031" w:rsidRDefault="007E1031" w:rsidP="007E1031">
      <w:pPr>
        <w:rPr>
          <w:rFonts w:ascii="Arial" w:hAnsi="Arial" w:cs="Arial"/>
          <w:sz w:val="22"/>
          <w:szCs w:val="22"/>
        </w:rPr>
      </w:pPr>
      <w:r>
        <w:rPr>
          <w:rFonts w:ascii="Arial" w:hAnsi="Arial" w:cs="Arial"/>
          <w:sz w:val="22"/>
          <w:szCs w:val="22"/>
        </w:rPr>
        <w:t>THIS MATERIAL IS PROVIDED AS IS, WITH ABSOLUTELY NO WARRANTY EXPRESSED OR IMPLIED.  ANY USE IS AT YOUR OWN RISK.</w:t>
      </w:r>
    </w:p>
    <w:p w:rsidR="007E1031" w:rsidRDefault="007E1031" w:rsidP="007E1031">
      <w:pPr>
        <w:rPr>
          <w:rFonts w:ascii="Arial" w:hAnsi="Arial" w:cs="Arial"/>
          <w:sz w:val="22"/>
          <w:szCs w:val="22"/>
        </w:rPr>
      </w:pPr>
      <w:r>
        <w:rPr>
          <w:rFonts w:ascii="Arial" w:hAnsi="Arial" w:cs="Arial"/>
          <w:sz w:val="22"/>
          <w:szCs w:val="22"/>
        </w:rPr>
        <w:t>Permission is hereby granted to use or copy this program for any purpose</w:t>
      </w:r>
      <w:proofErr w:type="gramStart"/>
      <w:r>
        <w:rPr>
          <w:rFonts w:ascii="Arial" w:hAnsi="Arial" w:cs="Arial"/>
          <w:sz w:val="22"/>
          <w:szCs w:val="22"/>
        </w:rPr>
        <w:t>,  provided</w:t>
      </w:r>
      <w:proofErr w:type="gramEnd"/>
      <w:r>
        <w:rPr>
          <w:rFonts w:ascii="Arial" w:hAnsi="Arial" w:cs="Arial"/>
          <w:sz w:val="22"/>
          <w:szCs w:val="22"/>
        </w:rPr>
        <w:t xml:space="preserve"> the above notices are retained on all copies. Permission to modify the code and to distribute modified code is granted, provided the above notices are retained, and a notice that the code was modified is included with the above copyright notice.</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 xml:space="preserve">Copyright © 2001-2005 </w:t>
      </w:r>
      <w:proofErr w:type="spellStart"/>
      <w:r>
        <w:rPr>
          <w:rFonts w:ascii="Arial" w:hAnsi="Arial" w:cs="Arial"/>
          <w:sz w:val="22"/>
          <w:szCs w:val="22"/>
        </w:rPr>
        <w:t>Ximian</w:t>
      </w:r>
      <w:proofErr w:type="spellEnd"/>
      <w:r>
        <w:rPr>
          <w:rFonts w:ascii="Arial" w:hAnsi="Arial" w:cs="Arial"/>
          <w:sz w:val="22"/>
          <w:szCs w:val="22"/>
        </w:rPr>
        <w:t xml:space="preserve">, Inc.  (http://www.ximian.com) </w:t>
      </w:r>
    </w:p>
    <w:p w:rsidR="007E1031" w:rsidRDefault="007E1031" w:rsidP="007E1031">
      <w:pPr>
        <w:rPr>
          <w:rFonts w:ascii="Arial" w:hAnsi="Arial" w:cs="Arial"/>
          <w:sz w:val="22"/>
          <w:szCs w:val="22"/>
        </w:rPr>
      </w:pPr>
      <w:r>
        <w:rPr>
          <w:rFonts w:ascii="Arial" w:hAnsi="Arial" w:cs="Arial"/>
          <w:sz w:val="22"/>
          <w:szCs w:val="22"/>
        </w:rPr>
        <w:t xml:space="preserve">Copyright © 2001-2007 Novell, </w:t>
      </w:r>
      <w:proofErr w:type="spellStart"/>
      <w:r>
        <w:rPr>
          <w:rFonts w:ascii="Arial" w:hAnsi="Arial" w:cs="Arial"/>
          <w:sz w:val="22"/>
          <w:szCs w:val="22"/>
        </w:rPr>
        <w:t>Inc</w:t>
      </w:r>
      <w:proofErr w:type="spellEnd"/>
      <w:r>
        <w:rPr>
          <w:rFonts w:ascii="Arial" w:hAnsi="Arial" w:cs="Arial"/>
          <w:sz w:val="22"/>
          <w:szCs w:val="22"/>
        </w:rPr>
        <w:t xml:space="preserve"> (http://www.novell.com) </w:t>
      </w:r>
    </w:p>
    <w:p w:rsidR="007E1031" w:rsidRDefault="007E1031" w:rsidP="007E1031">
      <w:pPr>
        <w:rPr>
          <w:rFonts w:ascii="Arial" w:hAnsi="Arial" w:cs="Arial"/>
          <w:sz w:val="22"/>
          <w:szCs w:val="22"/>
        </w:rPr>
      </w:pPr>
      <w:r>
        <w:rPr>
          <w:rFonts w:ascii="Arial" w:hAnsi="Arial" w:cs="Arial"/>
          <w:sz w:val="22"/>
          <w:szCs w:val="22"/>
        </w:rPr>
        <w:t xml:space="preserve">Copyright © 1997 Eric S. Raymond, Mark </w:t>
      </w:r>
      <w:proofErr w:type="spellStart"/>
      <w:r>
        <w:rPr>
          <w:rFonts w:ascii="Arial" w:hAnsi="Arial" w:cs="Arial"/>
          <w:sz w:val="22"/>
          <w:szCs w:val="22"/>
        </w:rPr>
        <w:t>Leisher</w:t>
      </w:r>
      <w:proofErr w:type="spellEnd"/>
    </w:p>
    <w:p w:rsidR="007E1031" w:rsidRDefault="007E1031" w:rsidP="007E1031">
      <w:pPr>
        <w:rPr>
          <w:rFonts w:ascii="Arial" w:hAnsi="Arial" w:cs="Arial"/>
          <w:sz w:val="22"/>
          <w:szCs w:val="22"/>
        </w:rPr>
      </w:pPr>
      <w:r>
        <w:rPr>
          <w:rFonts w:ascii="Arial" w:hAnsi="Arial" w:cs="Arial"/>
          <w:sz w:val="22"/>
          <w:szCs w:val="22"/>
        </w:rPr>
        <w:t xml:space="preserve">Copyright © 1998, 1999 Precision Insight, Inc., Cedar Park, Texas  </w:t>
      </w:r>
    </w:p>
    <w:p w:rsidR="007E1031" w:rsidRDefault="007E1031" w:rsidP="007E1031">
      <w:pPr>
        <w:rPr>
          <w:rFonts w:ascii="Arial" w:hAnsi="Arial" w:cs="Arial"/>
          <w:sz w:val="22"/>
          <w:szCs w:val="22"/>
        </w:rPr>
      </w:pPr>
      <w:r>
        <w:rPr>
          <w:rFonts w:ascii="Arial" w:hAnsi="Arial" w:cs="Arial"/>
          <w:sz w:val="22"/>
          <w:szCs w:val="22"/>
        </w:rPr>
        <w:lastRenderedPageBreak/>
        <w:t xml:space="preserve">Copyright © 1998, 1999, 2000 </w:t>
      </w:r>
      <w:r>
        <w:rPr>
          <w:rFonts w:ascii="Arial" w:hAnsi="Arial"/>
          <w:sz w:val="22"/>
          <w:szCs w:val="22"/>
        </w:rPr>
        <w:t>Thai Open Source Software Center Ltd and Clark Cooper</w:t>
      </w:r>
      <w:r>
        <w:rPr>
          <w:rFonts w:ascii="Arial" w:hAnsi="Arial" w:cs="Arial"/>
          <w:sz w:val="22"/>
          <w:szCs w:val="22"/>
        </w:rPr>
        <w:t>.</w:t>
      </w:r>
    </w:p>
    <w:p w:rsidR="007E1031" w:rsidRDefault="007E1031" w:rsidP="007E1031">
      <w:pPr>
        <w:rPr>
          <w:rFonts w:ascii="Arial" w:hAnsi="Arial" w:cs="Arial"/>
          <w:sz w:val="22"/>
          <w:szCs w:val="22"/>
        </w:rPr>
      </w:pPr>
      <w:r>
        <w:rPr>
          <w:rFonts w:ascii="Arial" w:hAnsi="Arial" w:cs="Arial"/>
          <w:sz w:val="22"/>
          <w:szCs w:val="22"/>
        </w:rPr>
        <w:t xml:space="preserve">Copyright © 1998-2003 </w:t>
      </w:r>
      <w:proofErr w:type="spellStart"/>
      <w:r>
        <w:rPr>
          <w:rFonts w:ascii="Arial" w:hAnsi="Arial" w:cs="Arial"/>
          <w:sz w:val="22"/>
          <w:szCs w:val="22"/>
        </w:rPr>
        <w:t>Juliusz</w:t>
      </w:r>
      <w:proofErr w:type="spellEnd"/>
      <w:r>
        <w:rPr>
          <w:rFonts w:ascii="Arial" w:hAnsi="Arial" w:cs="Arial"/>
          <w:sz w:val="22"/>
          <w:szCs w:val="22"/>
        </w:rPr>
        <w:t xml:space="preserve"> </w:t>
      </w:r>
      <w:proofErr w:type="spellStart"/>
      <w:r>
        <w:rPr>
          <w:rFonts w:ascii="Arial" w:hAnsi="Arial" w:cs="Arial"/>
          <w:sz w:val="22"/>
          <w:szCs w:val="22"/>
        </w:rPr>
        <w:t>Chroboczek</w:t>
      </w:r>
      <w:proofErr w:type="spellEnd"/>
    </w:p>
    <w:p w:rsidR="007E1031" w:rsidRDefault="007E1031" w:rsidP="007E1031">
      <w:pPr>
        <w:rPr>
          <w:rFonts w:ascii="Arial" w:hAnsi="Arial" w:cs="Arial"/>
          <w:sz w:val="22"/>
          <w:szCs w:val="22"/>
        </w:rPr>
      </w:pPr>
      <w:r>
        <w:rPr>
          <w:rFonts w:ascii="Arial" w:hAnsi="Arial" w:cs="Arial"/>
          <w:sz w:val="22"/>
          <w:szCs w:val="22"/>
        </w:rPr>
        <w:t>Copyright © 1999-2006 Brian Paul</w:t>
      </w:r>
    </w:p>
    <w:p w:rsidR="007E1031" w:rsidRDefault="007E1031" w:rsidP="007E1031">
      <w:pPr>
        <w:rPr>
          <w:rFonts w:ascii="Arial" w:hAnsi="Arial" w:cs="Arial"/>
          <w:sz w:val="22"/>
          <w:szCs w:val="22"/>
        </w:rPr>
      </w:pPr>
      <w:r>
        <w:rPr>
          <w:rFonts w:ascii="Arial" w:hAnsi="Arial" w:cs="Arial"/>
          <w:sz w:val="22"/>
          <w:szCs w:val="22"/>
        </w:rPr>
        <w:t xml:space="preserve">Copyright © 2000 Francesco Zappa </w:t>
      </w:r>
      <w:proofErr w:type="spellStart"/>
      <w:r>
        <w:rPr>
          <w:rFonts w:ascii="Arial" w:hAnsi="Arial" w:cs="Arial"/>
          <w:sz w:val="22"/>
          <w:szCs w:val="22"/>
        </w:rPr>
        <w:t>Nardelli</w:t>
      </w:r>
      <w:proofErr w:type="spellEnd"/>
    </w:p>
    <w:p w:rsidR="007E1031" w:rsidRDefault="007E1031" w:rsidP="007E1031">
      <w:pPr>
        <w:rPr>
          <w:rFonts w:ascii="Arial" w:hAnsi="Arial" w:cs="Arial"/>
          <w:sz w:val="22"/>
          <w:szCs w:val="22"/>
        </w:rPr>
      </w:pPr>
      <w:r>
        <w:rPr>
          <w:rFonts w:ascii="Arial" w:hAnsi="Arial" w:cs="Arial"/>
          <w:sz w:val="22"/>
          <w:szCs w:val="22"/>
        </w:rPr>
        <w:t>Copyright © 2000, 2006 Intel Corporation</w:t>
      </w:r>
    </w:p>
    <w:p w:rsidR="007E1031" w:rsidRDefault="007E1031" w:rsidP="007E1031">
      <w:pPr>
        <w:rPr>
          <w:rFonts w:ascii="Arial" w:hAnsi="Arial" w:cs="Arial"/>
          <w:sz w:val="22"/>
          <w:szCs w:val="22"/>
        </w:rPr>
      </w:pPr>
      <w:r>
        <w:rPr>
          <w:rFonts w:ascii="Arial" w:hAnsi="Arial" w:cs="Arial"/>
          <w:sz w:val="22"/>
          <w:szCs w:val="22"/>
        </w:rPr>
        <w:t xml:space="preserve">Copyright © 2000-2007 The Legion </w:t>
      </w:r>
      <w:proofErr w:type="gramStart"/>
      <w:r>
        <w:rPr>
          <w:rFonts w:ascii="Arial" w:hAnsi="Arial" w:cs="Arial"/>
          <w:sz w:val="22"/>
          <w:szCs w:val="22"/>
        </w:rPr>
        <w:t>Of</w:t>
      </w:r>
      <w:proofErr w:type="gramEnd"/>
      <w:r>
        <w:rPr>
          <w:rFonts w:ascii="Arial" w:hAnsi="Arial" w:cs="Arial"/>
          <w:sz w:val="22"/>
          <w:szCs w:val="22"/>
        </w:rPr>
        <w:t xml:space="preserve"> The Bouncy Castle (</w:t>
      </w:r>
      <w:r>
        <w:rPr>
          <w:rFonts w:ascii="Arial" w:hAnsi="Arial" w:cs="Arial"/>
          <w:sz w:val="22"/>
          <w:szCs w:val="22"/>
          <w:lang w:val="de-DE" w:eastAsia="de-DE"/>
        </w:rPr>
        <w:t>http://www.bouncycastle.org</w:t>
      </w:r>
      <w:r>
        <w:rPr>
          <w:rFonts w:ascii="Arial" w:hAnsi="Arial" w:cs="Arial"/>
          <w:sz w:val="22"/>
          <w:szCs w:val="22"/>
        </w:rPr>
        <w:t>)</w:t>
      </w:r>
    </w:p>
    <w:p w:rsidR="007E1031" w:rsidRDefault="007E1031" w:rsidP="007E1031">
      <w:pPr>
        <w:ind w:left="360" w:hanging="360"/>
        <w:rPr>
          <w:rFonts w:ascii="Arial" w:hAnsi="Arial" w:cs="Arial"/>
          <w:sz w:val="22"/>
          <w:szCs w:val="22"/>
        </w:rPr>
      </w:pPr>
      <w:r>
        <w:rPr>
          <w:rFonts w:ascii="Arial" w:hAnsi="Arial" w:cs="Arial"/>
          <w:sz w:val="22"/>
          <w:szCs w:val="22"/>
        </w:rPr>
        <w:t xml:space="preserve">Copyright © 2001 Garrett Rooney, Chris Hynes, Scott Sanders, John Barnette, Bob Smith, Marcel </w:t>
      </w:r>
      <w:proofErr w:type="spellStart"/>
      <w:r>
        <w:rPr>
          <w:rFonts w:ascii="Arial" w:hAnsi="Arial" w:cs="Arial"/>
          <w:sz w:val="22"/>
          <w:szCs w:val="22"/>
        </w:rPr>
        <w:t>Narings</w:t>
      </w:r>
      <w:proofErr w:type="spellEnd"/>
      <w:r>
        <w:rPr>
          <w:rFonts w:ascii="Arial" w:hAnsi="Arial" w:cs="Arial"/>
          <w:sz w:val="22"/>
          <w:szCs w:val="22"/>
        </w:rPr>
        <w:t xml:space="preserve">, Martin </w:t>
      </w:r>
      <w:proofErr w:type="spellStart"/>
      <w:r>
        <w:rPr>
          <w:rFonts w:ascii="Arial" w:hAnsi="Arial" w:cs="Arial"/>
          <w:sz w:val="22"/>
          <w:szCs w:val="22"/>
        </w:rPr>
        <w:t>Weindel</w:t>
      </w:r>
      <w:proofErr w:type="spellEnd"/>
      <w:r>
        <w:rPr>
          <w:rFonts w:ascii="Arial" w:hAnsi="Arial" w:cs="Arial"/>
          <w:sz w:val="22"/>
          <w:szCs w:val="22"/>
        </w:rPr>
        <w:t xml:space="preserve">, Michael Lambert, Alexander </w:t>
      </w:r>
      <w:proofErr w:type="spellStart"/>
      <w:r>
        <w:rPr>
          <w:rFonts w:ascii="Arial" w:hAnsi="Arial" w:cs="Arial"/>
          <w:sz w:val="22"/>
          <w:szCs w:val="22"/>
        </w:rPr>
        <w:t>Klyubin</w:t>
      </w:r>
      <w:proofErr w:type="spellEnd"/>
      <w:r>
        <w:rPr>
          <w:rFonts w:ascii="Arial" w:hAnsi="Arial" w:cs="Arial"/>
          <w:sz w:val="22"/>
          <w:szCs w:val="22"/>
        </w:rPr>
        <w:t xml:space="preserve">, Ricardo </w:t>
      </w:r>
      <w:proofErr w:type="spellStart"/>
      <w:r>
        <w:rPr>
          <w:rFonts w:ascii="Arial" w:hAnsi="Arial" w:cs="Arial"/>
          <w:sz w:val="22"/>
          <w:szCs w:val="22"/>
        </w:rPr>
        <w:t>Fernández</w:t>
      </w:r>
      <w:proofErr w:type="spellEnd"/>
      <w:r>
        <w:rPr>
          <w:rFonts w:ascii="Arial" w:hAnsi="Arial" w:cs="Arial"/>
          <w:sz w:val="22"/>
          <w:szCs w:val="22"/>
        </w:rPr>
        <w:t xml:space="preserve"> </w:t>
      </w:r>
      <w:proofErr w:type="spellStart"/>
      <w:r>
        <w:rPr>
          <w:rFonts w:ascii="Arial" w:hAnsi="Arial" w:cs="Arial"/>
          <w:sz w:val="22"/>
          <w:szCs w:val="22"/>
        </w:rPr>
        <w:t>Pascual</w:t>
      </w:r>
      <w:proofErr w:type="spellEnd"/>
      <w:r>
        <w:rPr>
          <w:rFonts w:ascii="Arial" w:hAnsi="Arial" w:cs="Arial"/>
          <w:sz w:val="22"/>
          <w:szCs w:val="22"/>
        </w:rPr>
        <w:t xml:space="preserve">, </w:t>
      </w:r>
      <w:proofErr w:type="spellStart"/>
      <w:r>
        <w:rPr>
          <w:rFonts w:ascii="Arial" w:hAnsi="Arial" w:cs="Arial"/>
          <w:sz w:val="22"/>
          <w:szCs w:val="22"/>
        </w:rPr>
        <w:t>Wictor</w:t>
      </w:r>
      <w:proofErr w:type="spellEnd"/>
      <w:r>
        <w:rPr>
          <w:rFonts w:ascii="Arial" w:hAnsi="Arial" w:cs="Arial"/>
          <w:sz w:val="22"/>
          <w:szCs w:val="22"/>
        </w:rPr>
        <w:t xml:space="preserve"> </w:t>
      </w:r>
      <w:proofErr w:type="spellStart"/>
      <w:r>
        <w:rPr>
          <w:rFonts w:ascii="Arial" w:hAnsi="Arial" w:cs="Arial"/>
          <w:sz w:val="22"/>
          <w:szCs w:val="22"/>
        </w:rPr>
        <w:t>Wilén</w:t>
      </w:r>
      <w:proofErr w:type="spellEnd"/>
      <w:r>
        <w:rPr>
          <w:rFonts w:ascii="Arial" w:hAnsi="Arial" w:cs="Arial"/>
          <w:sz w:val="22"/>
          <w:szCs w:val="22"/>
        </w:rPr>
        <w:t xml:space="preserve">, Matthew S. Ford, </w:t>
      </w:r>
      <w:proofErr w:type="spellStart"/>
      <w:r>
        <w:rPr>
          <w:rFonts w:ascii="Arial" w:hAnsi="Arial" w:cs="Arial"/>
          <w:sz w:val="22"/>
          <w:szCs w:val="22"/>
        </w:rPr>
        <w:t>Mads</w:t>
      </w:r>
      <w:proofErr w:type="spellEnd"/>
      <w:r>
        <w:rPr>
          <w:rFonts w:ascii="Arial" w:hAnsi="Arial" w:cs="Arial"/>
          <w:sz w:val="22"/>
          <w:szCs w:val="22"/>
        </w:rPr>
        <w:t xml:space="preserve"> </w:t>
      </w:r>
      <w:proofErr w:type="spellStart"/>
      <w:r>
        <w:rPr>
          <w:rFonts w:ascii="Arial" w:hAnsi="Arial" w:cs="Arial"/>
          <w:sz w:val="22"/>
          <w:szCs w:val="22"/>
        </w:rPr>
        <w:t>Pultz</w:t>
      </w:r>
      <w:proofErr w:type="spellEnd"/>
      <w:r>
        <w:rPr>
          <w:rFonts w:ascii="Arial" w:hAnsi="Arial" w:cs="Arial"/>
          <w:sz w:val="22"/>
          <w:szCs w:val="22"/>
        </w:rPr>
        <w:t xml:space="preserve">, Mike </w:t>
      </w:r>
      <w:proofErr w:type="spellStart"/>
      <w:r>
        <w:rPr>
          <w:rFonts w:ascii="Arial" w:hAnsi="Arial" w:cs="Arial"/>
          <w:sz w:val="22"/>
          <w:szCs w:val="22"/>
        </w:rPr>
        <w:t>Kestner</w:t>
      </w:r>
      <w:proofErr w:type="spellEnd"/>
      <w:r>
        <w:rPr>
          <w:rFonts w:ascii="Arial" w:hAnsi="Arial" w:cs="Arial"/>
          <w:sz w:val="22"/>
          <w:szCs w:val="22"/>
        </w:rPr>
        <w:t xml:space="preserve">, Derek Holden, Daniel Weber, </w:t>
      </w:r>
      <w:proofErr w:type="spellStart"/>
      <w:r>
        <w:rPr>
          <w:rFonts w:ascii="Arial" w:hAnsi="Arial" w:cs="Arial"/>
          <w:sz w:val="22"/>
          <w:szCs w:val="22"/>
        </w:rPr>
        <w:t>Radek</w:t>
      </w:r>
      <w:proofErr w:type="spellEnd"/>
      <w:r>
        <w:rPr>
          <w:rFonts w:ascii="Arial" w:hAnsi="Arial" w:cs="Arial"/>
          <w:sz w:val="22"/>
          <w:szCs w:val="22"/>
        </w:rPr>
        <w:t xml:space="preserve"> </w:t>
      </w:r>
      <w:proofErr w:type="spellStart"/>
      <w:r>
        <w:rPr>
          <w:rFonts w:ascii="Arial" w:hAnsi="Arial" w:cs="Arial"/>
          <w:sz w:val="22"/>
          <w:szCs w:val="22"/>
        </w:rPr>
        <w:t>Doulik</w:t>
      </w:r>
      <w:proofErr w:type="spellEnd"/>
    </w:p>
    <w:p w:rsidR="007E1031" w:rsidRDefault="007E1031" w:rsidP="007E1031">
      <w:pPr>
        <w:ind w:left="360" w:hanging="360"/>
        <w:rPr>
          <w:rFonts w:ascii="Arial" w:hAnsi="Arial" w:cs="Arial"/>
          <w:sz w:val="22"/>
          <w:szCs w:val="22"/>
        </w:rPr>
      </w:pPr>
      <w:r>
        <w:rPr>
          <w:rFonts w:ascii="Arial" w:hAnsi="Arial" w:cs="Arial"/>
          <w:sz w:val="22"/>
          <w:szCs w:val="22"/>
        </w:rPr>
        <w:t>Copyright © 2001 Moonlight Enterprises</w:t>
      </w:r>
    </w:p>
    <w:p w:rsidR="007E1031" w:rsidRDefault="007E1031" w:rsidP="007E1031">
      <w:pPr>
        <w:ind w:left="360" w:hanging="360"/>
        <w:rPr>
          <w:rFonts w:ascii="Arial" w:hAnsi="Arial" w:cs="Arial"/>
          <w:sz w:val="22"/>
          <w:szCs w:val="22"/>
        </w:rPr>
      </w:pPr>
      <w:r>
        <w:rPr>
          <w:rFonts w:ascii="Arial" w:hAnsi="Arial" w:cs="Arial"/>
          <w:sz w:val="22"/>
          <w:szCs w:val="22"/>
        </w:rPr>
        <w:t xml:space="preserve">Copyright © 2001, 2002 </w:t>
      </w:r>
      <w:proofErr w:type="spellStart"/>
      <w:r>
        <w:rPr>
          <w:rFonts w:ascii="Arial" w:hAnsi="Arial" w:cs="Arial"/>
          <w:sz w:val="22"/>
          <w:szCs w:val="22"/>
        </w:rPr>
        <w:t>Duco</w:t>
      </w:r>
      <w:proofErr w:type="spellEnd"/>
      <w:r>
        <w:rPr>
          <w:rFonts w:ascii="Arial" w:hAnsi="Arial" w:cs="Arial"/>
          <w:sz w:val="22"/>
          <w:szCs w:val="22"/>
        </w:rPr>
        <w:t xml:space="preserve"> </w:t>
      </w:r>
      <w:proofErr w:type="spellStart"/>
      <w:r>
        <w:rPr>
          <w:rFonts w:ascii="Arial" w:hAnsi="Arial" w:cs="Arial"/>
          <w:sz w:val="22"/>
          <w:szCs w:val="22"/>
        </w:rPr>
        <w:t>Fijma</w:t>
      </w:r>
      <w:proofErr w:type="spellEnd"/>
      <w:r>
        <w:rPr>
          <w:rFonts w:ascii="Arial" w:hAnsi="Arial" w:cs="Arial"/>
          <w:sz w:val="22"/>
          <w:szCs w:val="22"/>
        </w:rPr>
        <w:t xml:space="preserve">, Marcin </w:t>
      </w:r>
      <w:proofErr w:type="spellStart"/>
      <w:r>
        <w:rPr>
          <w:rFonts w:ascii="Arial" w:hAnsi="Arial" w:cs="Arial"/>
          <w:sz w:val="22"/>
          <w:szCs w:val="22"/>
        </w:rPr>
        <w:t>Szczepanski</w:t>
      </w:r>
      <w:proofErr w:type="spellEnd"/>
      <w:r>
        <w:rPr>
          <w:rFonts w:ascii="Arial" w:hAnsi="Arial" w:cs="Arial"/>
          <w:sz w:val="22"/>
          <w:szCs w:val="22"/>
        </w:rPr>
        <w:t xml:space="preserve">, Jason Diamond, Vladimir </w:t>
      </w:r>
      <w:proofErr w:type="spellStart"/>
      <w:r>
        <w:rPr>
          <w:rFonts w:ascii="Arial" w:hAnsi="Arial" w:cs="Arial"/>
          <w:sz w:val="22"/>
          <w:szCs w:val="22"/>
        </w:rPr>
        <w:t>Vukicevic</w:t>
      </w:r>
      <w:proofErr w:type="spellEnd"/>
      <w:r>
        <w:rPr>
          <w:rFonts w:ascii="Arial" w:hAnsi="Arial" w:cs="Arial"/>
          <w:sz w:val="22"/>
          <w:szCs w:val="22"/>
        </w:rPr>
        <w:t xml:space="preserve">, Sebastien </w:t>
      </w:r>
      <w:proofErr w:type="spellStart"/>
      <w:r>
        <w:rPr>
          <w:rFonts w:ascii="Arial" w:hAnsi="Arial" w:cs="Arial"/>
          <w:sz w:val="22"/>
          <w:szCs w:val="22"/>
        </w:rPr>
        <w:t>Pouliot</w:t>
      </w:r>
      <w:proofErr w:type="spellEnd"/>
      <w:r>
        <w:rPr>
          <w:rFonts w:ascii="Arial" w:hAnsi="Arial" w:cs="Arial"/>
          <w:sz w:val="22"/>
          <w:szCs w:val="22"/>
        </w:rPr>
        <w:t xml:space="preserve">, Sergey </w:t>
      </w:r>
      <w:proofErr w:type="spellStart"/>
      <w:r>
        <w:rPr>
          <w:rFonts w:ascii="Arial" w:hAnsi="Arial" w:cs="Arial"/>
          <w:sz w:val="22"/>
          <w:szCs w:val="22"/>
        </w:rPr>
        <w:t>Chaban</w:t>
      </w:r>
      <w:proofErr w:type="spellEnd"/>
      <w:r>
        <w:rPr>
          <w:rFonts w:ascii="Arial" w:hAnsi="Arial" w:cs="Arial"/>
          <w:sz w:val="22"/>
          <w:szCs w:val="22"/>
        </w:rPr>
        <w:t>, Phillip Pearson, Piers Haken</w:t>
      </w:r>
    </w:p>
    <w:p w:rsidR="007E1031" w:rsidRDefault="007E1031" w:rsidP="007E1031">
      <w:pPr>
        <w:rPr>
          <w:rFonts w:ascii="Arial" w:hAnsi="Arial" w:cs="Arial"/>
          <w:sz w:val="22"/>
          <w:szCs w:val="22"/>
        </w:rPr>
      </w:pPr>
      <w:r>
        <w:rPr>
          <w:rFonts w:ascii="Arial" w:hAnsi="Arial" w:cs="Arial"/>
          <w:sz w:val="22"/>
          <w:szCs w:val="22"/>
        </w:rPr>
        <w:t>Copyright © 2001, 2002 Southern Storm Software, Pty Ltd, Wild West Software</w:t>
      </w:r>
    </w:p>
    <w:p w:rsidR="007E1031" w:rsidRDefault="007E1031" w:rsidP="007E1031">
      <w:pPr>
        <w:rPr>
          <w:rFonts w:ascii="Arial" w:hAnsi="Arial" w:cs="Arial"/>
          <w:sz w:val="22"/>
          <w:szCs w:val="22"/>
        </w:rPr>
      </w:pPr>
      <w:r>
        <w:rPr>
          <w:rFonts w:ascii="Arial" w:hAnsi="Arial" w:cs="Arial"/>
          <w:sz w:val="22"/>
          <w:szCs w:val="22"/>
        </w:rPr>
        <w:t>Copyright © 2001, 2002, 2005 John R. Hicks</w:t>
      </w:r>
    </w:p>
    <w:p w:rsidR="007E1031" w:rsidRDefault="007E1031" w:rsidP="007E1031">
      <w:pPr>
        <w:rPr>
          <w:rFonts w:ascii="Arial" w:hAnsi="Arial" w:cs="Arial"/>
          <w:sz w:val="22"/>
          <w:szCs w:val="22"/>
        </w:rPr>
      </w:pPr>
      <w:r>
        <w:rPr>
          <w:rFonts w:ascii="Arial" w:hAnsi="Arial" w:cs="Arial"/>
          <w:sz w:val="22"/>
          <w:szCs w:val="22"/>
        </w:rPr>
        <w:t xml:space="preserve">Copyright © 2001-2003 Jackson Harper, Nick </w:t>
      </w:r>
      <w:proofErr w:type="spellStart"/>
      <w:r>
        <w:rPr>
          <w:rFonts w:ascii="Arial" w:hAnsi="Arial" w:cs="Arial"/>
          <w:sz w:val="22"/>
          <w:szCs w:val="22"/>
        </w:rPr>
        <w:t>Drochak</w:t>
      </w:r>
      <w:proofErr w:type="spellEnd"/>
      <w:r>
        <w:rPr>
          <w:rFonts w:ascii="Arial" w:hAnsi="Arial" w:cs="Arial"/>
          <w:sz w:val="22"/>
          <w:szCs w:val="22"/>
        </w:rPr>
        <w:t xml:space="preserve">, </w:t>
      </w:r>
      <w:proofErr w:type="gramStart"/>
      <w:r>
        <w:rPr>
          <w:rFonts w:ascii="Arial" w:hAnsi="Arial" w:cs="Arial"/>
          <w:sz w:val="22"/>
          <w:szCs w:val="22"/>
        </w:rPr>
        <w:t>The</w:t>
      </w:r>
      <w:proofErr w:type="gramEnd"/>
      <w:r>
        <w:rPr>
          <w:rFonts w:ascii="Arial" w:hAnsi="Arial" w:cs="Arial"/>
          <w:sz w:val="22"/>
          <w:szCs w:val="22"/>
        </w:rPr>
        <w:t xml:space="preserve"> Mono Project</w:t>
      </w:r>
    </w:p>
    <w:p w:rsidR="007E1031" w:rsidRDefault="007E1031" w:rsidP="007E1031">
      <w:pPr>
        <w:rPr>
          <w:rFonts w:ascii="Arial" w:hAnsi="Arial" w:cs="Arial"/>
          <w:sz w:val="22"/>
          <w:szCs w:val="22"/>
        </w:rPr>
      </w:pPr>
      <w:r>
        <w:rPr>
          <w:rFonts w:ascii="Arial" w:hAnsi="Arial" w:cs="Arial"/>
          <w:sz w:val="22"/>
          <w:szCs w:val="22"/>
        </w:rPr>
        <w:t xml:space="preserve">Copyright © 2001-2004 </w:t>
      </w:r>
      <w:proofErr w:type="spellStart"/>
      <w:r>
        <w:rPr>
          <w:rFonts w:ascii="Arial" w:hAnsi="Arial" w:cs="Arial"/>
          <w:sz w:val="22"/>
          <w:szCs w:val="22"/>
        </w:rPr>
        <w:t>Motus</w:t>
      </w:r>
      <w:proofErr w:type="spellEnd"/>
      <w:r>
        <w:rPr>
          <w:rFonts w:ascii="Arial" w:hAnsi="Arial" w:cs="Arial"/>
          <w:sz w:val="22"/>
          <w:szCs w:val="22"/>
        </w:rPr>
        <w:t xml:space="preserve"> Technologies Inc. (http://www.motus.com), </w:t>
      </w:r>
      <w:proofErr w:type="spellStart"/>
      <w:r>
        <w:rPr>
          <w:rFonts w:ascii="Arial" w:hAnsi="Arial" w:cs="Arial"/>
          <w:sz w:val="22"/>
          <w:szCs w:val="22"/>
        </w:rPr>
        <w:t>Patrik</w:t>
      </w:r>
      <w:proofErr w:type="spellEnd"/>
      <w:r>
        <w:rPr>
          <w:rFonts w:ascii="Arial" w:hAnsi="Arial" w:cs="Arial"/>
          <w:sz w:val="22"/>
          <w:szCs w:val="22"/>
        </w:rPr>
        <w:t xml:space="preserve"> </w:t>
      </w:r>
      <w:proofErr w:type="spellStart"/>
      <w:r>
        <w:rPr>
          <w:rFonts w:ascii="Arial" w:hAnsi="Arial" w:cs="Arial"/>
          <w:sz w:val="22"/>
          <w:szCs w:val="22"/>
        </w:rPr>
        <w:t>Torstensson</w:t>
      </w:r>
      <w:proofErr w:type="spellEnd"/>
      <w:r>
        <w:rPr>
          <w:rFonts w:ascii="Arial" w:hAnsi="Arial" w:cs="Arial"/>
          <w:sz w:val="22"/>
          <w:szCs w:val="22"/>
        </w:rPr>
        <w:t xml:space="preserve"> </w:t>
      </w:r>
    </w:p>
    <w:p w:rsidR="007E1031" w:rsidRDefault="007E1031" w:rsidP="007E1031">
      <w:pPr>
        <w:rPr>
          <w:rFonts w:ascii="Arial" w:hAnsi="Arial" w:cs="Arial"/>
          <w:sz w:val="22"/>
          <w:szCs w:val="22"/>
        </w:rPr>
      </w:pPr>
      <w:r>
        <w:rPr>
          <w:rFonts w:ascii="Arial" w:hAnsi="Arial" w:cs="Arial"/>
          <w:sz w:val="22"/>
          <w:szCs w:val="22"/>
        </w:rPr>
        <w:t xml:space="preserve">Copyright © 2001-2006 Jonathan Pryor, </w:t>
      </w:r>
      <w:r>
        <w:rPr>
          <w:rFonts w:ascii="Arial" w:hAnsi="Arial"/>
          <w:sz w:val="22"/>
          <w:szCs w:val="22"/>
        </w:rPr>
        <w:t>Expat maintainers</w:t>
      </w:r>
    </w:p>
    <w:p w:rsidR="007E1031" w:rsidRDefault="007E1031" w:rsidP="007E1031">
      <w:pPr>
        <w:ind w:left="360" w:hanging="360"/>
        <w:rPr>
          <w:rFonts w:ascii="Arial" w:hAnsi="Arial" w:cs="Arial"/>
          <w:sz w:val="22"/>
          <w:szCs w:val="22"/>
        </w:rPr>
      </w:pPr>
      <w:r>
        <w:rPr>
          <w:rFonts w:ascii="Arial" w:hAnsi="Arial" w:cs="Arial"/>
          <w:sz w:val="22"/>
          <w:szCs w:val="22"/>
        </w:rPr>
        <w:t xml:space="preserve">Copyright © 2002 Greg Parker, Rolf Bjarne </w:t>
      </w:r>
      <w:proofErr w:type="spellStart"/>
      <w:r>
        <w:rPr>
          <w:rFonts w:ascii="Arial" w:hAnsi="Arial" w:cs="Arial"/>
          <w:sz w:val="22"/>
          <w:szCs w:val="22"/>
        </w:rPr>
        <w:t>Kvinge</w:t>
      </w:r>
      <w:proofErr w:type="spellEnd"/>
      <w:r>
        <w:rPr>
          <w:rFonts w:ascii="Arial" w:hAnsi="Arial" w:cs="Arial"/>
          <w:sz w:val="22"/>
          <w:szCs w:val="22"/>
        </w:rPr>
        <w:t xml:space="preserve">, Chew </w:t>
      </w:r>
      <w:proofErr w:type="spellStart"/>
      <w:r>
        <w:rPr>
          <w:rFonts w:ascii="Arial" w:hAnsi="Arial" w:cs="Arial"/>
          <w:sz w:val="22"/>
          <w:szCs w:val="22"/>
        </w:rPr>
        <w:t>Keong</w:t>
      </w:r>
      <w:proofErr w:type="spellEnd"/>
      <w:r>
        <w:rPr>
          <w:rFonts w:ascii="Arial" w:hAnsi="Arial" w:cs="Arial"/>
          <w:sz w:val="22"/>
          <w:szCs w:val="22"/>
        </w:rPr>
        <w:t xml:space="preserve"> TAN, Ulrich </w:t>
      </w:r>
      <w:proofErr w:type="spellStart"/>
      <w:r>
        <w:rPr>
          <w:rFonts w:ascii="Arial" w:hAnsi="Arial" w:cs="Arial"/>
          <w:sz w:val="22"/>
          <w:szCs w:val="22"/>
        </w:rPr>
        <w:t>Kunitz</w:t>
      </w:r>
      <w:proofErr w:type="spellEnd"/>
      <w:r>
        <w:rPr>
          <w:rFonts w:ascii="Arial" w:hAnsi="Arial" w:cs="Arial"/>
          <w:sz w:val="22"/>
          <w:szCs w:val="22"/>
        </w:rPr>
        <w:t xml:space="preserve">, Kevin Winchester, Rodrigo Moya, Jaime Anguiano </w:t>
      </w:r>
      <w:proofErr w:type="spellStart"/>
      <w:r>
        <w:rPr>
          <w:rFonts w:ascii="Arial" w:hAnsi="Arial" w:cs="Arial"/>
          <w:sz w:val="22"/>
          <w:szCs w:val="22"/>
        </w:rPr>
        <w:t>Olarra</w:t>
      </w:r>
      <w:proofErr w:type="spellEnd"/>
      <w:r>
        <w:rPr>
          <w:rFonts w:ascii="Arial" w:hAnsi="Arial" w:cs="Arial"/>
          <w:sz w:val="22"/>
          <w:szCs w:val="22"/>
        </w:rPr>
        <w:t xml:space="preserve">, Dan Lewis, Andrew Birkett, Johannes </w:t>
      </w:r>
      <w:proofErr w:type="spellStart"/>
      <w:r>
        <w:rPr>
          <w:rFonts w:ascii="Arial" w:hAnsi="Arial" w:cs="Arial"/>
          <w:sz w:val="22"/>
          <w:szCs w:val="22"/>
        </w:rPr>
        <w:t>Roith</w:t>
      </w:r>
      <w:proofErr w:type="spellEnd"/>
      <w:r>
        <w:rPr>
          <w:rFonts w:ascii="Arial" w:hAnsi="Arial" w:cs="Arial"/>
          <w:sz w:val="22"/>
          <w:szCs w:val="22"/>
        </w:rPr>
        <w:t xml:space="preserve">, Franklin Wise, Stuart </w:t>
      </w:r>
      <w:proofErr w:type="spellStart"/>
      <w:r>
        <w:rPr>
          <w:rFonts w:ascii="Arial" w:hAnsi="Arial" w:cs="Arial"/>
          <w:sz w:val="22"/>
          <w:szCs w:val="22"/>
        </w:rPr>
        <w:t>Caborn</w:t>
      </w:r>
      <w:proofErr w:type="spellEnd"/>
      <w:r>
        <w:rPr>
          <w:rFonts w:ascii="Arial" w:hAnsi="Arial" w:cs="Arial"/>
          <w:sz w:val="22"/>
          <w:szCs w:val="22"/>
        </w:rPr>
        <w:t xml:space="preserve">, Dennis Hayes, Mark Crichton, </w:t>
      </w:r>
      <w:proofErr w:type="spellStart"/>
      <w:r>
        <w:rPr>
          <w:rFonts w:ascii="Arial" w:hAnsi="Arial" w:cs="Arial"/>
          <w:sz w:val="22"/>
          <w:szCs w:val="22"/>
        </w:rPr>
        <w:t>Kazuki</w:t>
      </w:r>
      <w:proofErr w:type="spellEnd"/>
      <w:r>
        <w:rPr>
          <w:rFonts w:ascii="Arial" w:hAnsi="Arial" w:cs="Arial"/>
          <w:sz w:val="22"/>
          <w:szCs w:val="22"/>
        </w:rPr>
        <w:t xml:space="preserve"> Oikawa, Brian Ritchie, Martin </w:t>
      </w:r>
      <w:proofErr w:type="spellStart"/>
      <w:r>
        <w:rPr>
          <w:rFonts w:ascii="Arial" w:hAnsi="Arial" w:cs="Arial"/>
          <w:sz w:val="22"/>
          <w:szCs w:val="22"/>
        </w:rPr>
        <w:t>Adoue</w:t>
      </w:r>
      <w:proofErr w:type="spellEnd"/>
      <w:r>
        <w:rPr>
          <w:rFonts w:ascii="Arial" w:hAnsi="Arial" w:cs="Arial"/>
          <w:sz w:val="22"/>
          <w:szCs w:val="22"/>
        </w:rPr>
        <w:t xml:space="preserve">, Chris J </w:t>
      </w:r>
      <w:proofErr w:type="spellStart"/>
      <w:r>
        <w:rPr>
          <w:rFonts w:ascii="Arial" w:hAnsi="Arial" w:cs="Arial"/>
          <w:sz w:val="22"/>
          <w:szCs w:val="22"/>
        </w:rPr>
        <w:t>Breisch</w:t>
      </w:r>
      <w:proofErr w:type="spellEnd"/>
      <w:r>
        <w:rPr>
          <w:rFonts w:ascii="Arial" w:hAnsi="Arial" w:cs="Arial"/>
          <w:sz w:val="22"/>
          <w:szCs w:val="22"/>
        </w:rPr>
        <w:t xml:space="preserve">, Christopher </w:t>
      </w:r>
      <w:proofErr w:type="spellStart"/>
      <w:r>
        <w:rPr>
          <w:rFonts w:ascii="Arial" w:hAnsi="Arial" w:cs="Arial"/>
          <w:sz w:val="22"/>
          <w:szCs w:val="22"/>
        </w:rPr>
        <w:t>Podurgiel</w:t>
      </w:r>
      <w:proofErr w:type="spellEnd"/>
      <w:r>
        <w:rPr>
          <w:rFonts w:ascii="Arial" w:hAnsi="Arial" w:cs="Arial"/>
          <w:sz w:val="22"/>
          <w:szCs w:val="22"/>
        </w:rPr>
        <w:t xml:space="preserve">, Dick Porter, Lawrence Pit, Dave </w:t>
      </w:r>
      <w:proofErr w:type="spellStart"/>
      <w:r>
        <w:rPr>
          <w:rFonts w:ascii="Arial" w:hAnsi="Arial" w:cs="Arial"/>
          <w:sz w:val="22"/>
          <w:szCs w:val="22"/>
        </w:rPr>
        <w:t>Bettin</w:t>
      </w:r>
      <w:proofErr w:type="spellEnd"/>
      <w:r>
        <w:rPr>
          <w:rFonts w:ascii="Arial" w:hAnsi="Arial" w:cs="Arial"/>
          <w:sz w:val="22"/>
          <w:szCs w:val="22"/>
        </w:rPr>
        <w:t xml:space="preserve">, </w:t>
      </w:r>
      <w:proofErr w:type="spellStart"/>
      <w:r>
        <w:rPr>
          <w:rFonts w:ascii="Arial" w:hAnsi="Arial" w:cs="Arial"/>
          <w:sz w:val="22"/>
          <w:szCs w:val="22"/>
        </w:rPr>
        <w:t>Kral</w:t>
      </w:r>
      <w:proofErr w:type="spellEnd"/>
      <w:r>
        <w:rPr>
          <w:rFonts w:ascii="Arial" w:hAnsi="Arial" w:cs="Arial"/>
          <w:sz w:val="22"/>
          <w:szCs w:val="22"/>
        </w:rPr>
        <w:t xml:space="preserve"> </w:t>
      </w:r>
      <w:proofErr w:type="spellStart"/>
      <w:r>
        <w:rPr>
          <w:rFonts w:ascii="Arial" w:hAnsi="Arial" w:cs="Arial"/>
          <w:sz w:val="22"/>
          <w:szCs w:val="22"/>
        </w:rPr>
        <w:t>Ferch</w:t>
      </w:r>
      <w:proofErr w:type="spellEnd"/>
      <w:r>
        <w:rPr>
          <w:rFonts w:ascii="Arial" w:hAnsi="Arial" w:cs="Arial"/>
          <w:sz w:val="22"/>
          <w:szCs w:val="22"/>
        </w:rPr>
        <w:t xml:space="preserve">, John </w:t>
      </w:r>
      <w:proofErr w:type="spellStart"/>
      <w:r>
        <w:rPr>
          <w:rFonts w:ascii="Arial" w:hAnsi="Arial" w:cs="Arial"/>
          <w:sz w:val="22"/>
          <w:szCs w:val="22"/>
        </w:rPr>
        <w:t>Donagher</w:t>
      </w:r>
      <w:proofErr w:type="spellEnd"/>
      <w:r>
        <w:rPr>
          <w:rFonts w:ascii="Arial" w:hAnsi="Arial" w:cs="Arial"/>
          <w:sz w:val="22"/>
          <w:szCs w:val="22"/>
        </w:rPr>
        <w:t xml:space="preserve">, Miguel de </w:t>
      </w:r>
      <w:proofErr w:type="spellStart"/>
      <w:r>
        <w:rPr>
          <w:rFonts w:ascii="Arial" w:hAnsi="Arial" w:cs="Arial"/>
          <w:sz w:val="22"/>
          <w:szCs w:val="22"/>
        </w:rPr>
        <w:t>Icaza</w:t>
      </w:r>
      <w:proofErr w:type="spellEnd"/>
    </w:p>
    <w:p w:rsidR="007E1031" w:rsidRDefault="007E1031" w:rsidP="007E1031">
      <w:pPr>
        <w:rPr>
          <w:rFonts w:ascii="Arial" w:hAnsi="Arial" w:cs="Arial"/>
          <w:sz w:val="22"/>
          <w:szCs w:val="22"/>
        </w:rPr>
      </w:pPr>
      <w:r>
        <w:rPr>
          <w:rFonts w:ascii="Arial" w:hAnsi="Arial" w:cs="Arial"/>
          <w:sz w:val="22"/>
          <w:szCs w:val="22"/>
        </w:rPr>
        <w:t xml:space="preserve">Copyright © 2002 Apple Computer, Inc., </w:t>
      </w:r>
      <w:proofErr w:type="gramStart"/>
      <w:r>
        <w:rPr>
          <w:rFonts w:ascii="Arial" w:hAnsi="Arial" w:cs="Arial"/>
          <w:sz w:val="22"/>
          <w:szCs w:val="22"/>
        </w:rPr>
        <w:t>The</w:t>
      </w:r>
      <w:proofErr w:type="gramEnd"/>
      <w:r>
        <w:rPr>
          <w:rFonts w:ascii="Arial" w:hAnsi="Arial" w:cs="Arial"/>
          <w:sz w:val="22"/>
          <w:szCs w:val="22"/>
        </w:rPr>
        <w:t xml:space="preserve"> </w:t>
      </w:r>
      <w:proofErr w:type="spellStart"/>
      <w:r>
        <w:rPr>
          <w:rFonts w:ascii="Arial" w:hAnsi="Arial" w:cs="Arial"/>
          <w:sz w:val="22"/>
          <w:szCs w:val="22"/>
        </w:rPr>
        <w:t>Npgsql</w:t>
      </w:r>
      <w:proofErr w:type="spellEnd"/>
      <w:r>
        <w:rPr>
          <w:rFonts w:ascii="Arial" w:hAnsi="Arial" w:cs="Arial"/>
          <w:sz w:val="22"/>
          <w:szCs w:val="22"/>
        </w:rPr>
        <w:t xml:space="preserve"> Development Team</w:t>
      </w:r>
    </w:p>
    <w:p w:rsidR="007E1031" w:rsidRDefault="007E1031" w:rsidP="007E1031">
      <w:pPr>
        <w:rPr>
          <w:rFonts w:ascii="Arial" w:hAnsi="Arial" w:cs="Arial"/>
          <w:sz w:val="22"/>
          <w:szCs w:val="22"/>
          <w:lang w:val="fr-FR"/>
        </w:rPr>
      </w:pPr>
      <w:r>
        <w:rPr>
          <w:rFonts w:ascii="Arial" w:hAnsi="Arial" w:cs="Arial"/>
          <w:sz w:val="22"/>
          <w:szCs w:val="22"/>
          <w:lang w:val="fr-FR"/>
        </w:rPr>
        <w:t xml:space="preserve">Copyright © 2002, 2003 </w:t>
      </w:r>
      <w:proofErr w:type="spellStart"/>
      <w:r>
        <w:rPr>
          <w:rFonts w:ascii="Arial" w:hAnsi="Arial" w:cs="Arial"/>
          <w:sz w:val="22"/>
          <w:szCs w:val="22"/>
          <w:lang w:val="fr-FR"/>
        </w:rPr>
        <w:t>Lluis</w:t>
      </w:r>
      <w:proofErr w:type="spellEnd"/>
      <w:r>
        <w:rPr>
          <w:rFonts w:ascii="Arial" w:hAnsi="Arial" w:cs="Arial"/>
          <w:sz w:val="22"/>
          <w:szCs w:val="22"/>
          <w:lang w:val="fr-FR"/>
        </w:rPr>
        <w:t xml:space="preserve"> Sanchez </w:t>
      </w:r>
      <w:proofErr w:type="spellStart"/>
      <w:r>
        <w:rPr>
          <w:rFonts w:ascii="Arial" w:hAnsi="Arial" w:cs="Arial"/>
          <w:sz w:val="22"/>
          <w:szCs w:val="22"/>
          <w:lang w:val="fr-FR"/>
        </w:rPr>
        <w:t>Gual</w:t>
      </w:r>
      <w:proofErr w:type="spellEnd"/>
      <w:r>
        <w:rPr>
          <w:rFonts w:ascii="Arial" w:hAnsi="Arial" w:cs="Arial"/>
          <w:sz w:val="22"/>
          <w:szCs w:val="22"/>
          <w:lang w:val="fr-FR"/>
        </w:rPr>
        <w:t xml:space="preserve">, Ville </w:t>
      </w:r>
      <w:proofErr w:type="spellStart"/>
      <w:r>
        <w:rPr>
          <w:rFonts w:ascii="Arial" w:hAnsi="Arial" w:cs="Arial"/>
          <w:sz w:val="22"/>
          <w:szCs w:val="22"/>
          <w:lang w:val="fr-FR"/>
        </w:rPr>
        <w:t>Palo</w:t>
      </w:r>
      <w:proofErr w:type="spellEnd"/>
      <w:r>
        <w:rPr>
          <w:rFonts w:ascii="Arial" w:hAnsi="Arial" w:cs="Arial"/>
          <w:sz w:val="22"/>
          <w:szCs w:val="22"/>
          <w:lang w:val="fr-FR"/>
        </w:rPr>
        <w:t>, Duncan Mak</w:t>
      </w:r>
    </w:p>
    <w:p w:rsidR="007E1031" w:rsidRDefault="007E1031" w:rsidP="007E1031">
      <w:pPr>
        <w:rPr>
          <w:rFonts w:ascii="Arial" w:hAnsi="Arial" w:cs="Arial"/>
          <w:sz w:val="22"/>
          <w:szCs w:val="22"/>
        </w:rPr>
      </w:pPr>
      <w:r>
        <w:rPr>
          <w:rFonts w:ascii="Arial" w:hAnsi="Arial" w:cs="Arial"/>
          <w:sz w:val="22"/>
          <w:szCs w:val="22"/>
        </w:rPr>
        <w:t xml:space="preserve">Copyright © 2002, 2003 Greg </w:t>
      </w:r>
      <w:proofErr w:type="spellStart"/>
      <w:r>
        <w:rPr>
          <w:rFonts w:ascii="Arial" w:hAnsi="Arial" w:cs="Arial"/>
          <w:sz w:val="22"/>
          <w:szCs w:val="22"/>
        </w:rPr>
        <w:t>Reinacker</w:t>
      </w:r>
      <w:proofErr w:type="spellEnd"/>
      <w:r>
        <w:rPr>
          <w:rFonts w:ascii="Arial" w:hAnsi="Arial" w:cs="Arial"/>
          <w:sz w:val="22"/>
          <w:szCs w:val="22"/>
        </w:rPr>
        <w:t xml:space="preserve">, </w:t>
      </w:r>
      <w:proofErr w:type="spellStart"/>
      <w:r>
        <w:rPr>
          <w:rFonts w:ascii="Arial" w:hAnsi="Arial" w:cs="Arial"/>
          <w:sz w:val="22"/>
          <w:szCs w:val="22"/>
        </w:rPr>
        <w:t>Reinacker</w:t>
      </w:r>
      <w:proofErr w:type="spellEnd"/>
      <w:r>
        <w:rPr>
          <w:rFonts w:ascii="Arial" w:hAnsi="Arial" w:cs="Arial"/>
          <w:sz w:val="22"/>
          <w:szCs w:val="22"/>
        </w:rPr>
        <w:t xml:space="preserve"> &amp; Associates, Inc.</w:t>
      </w:r>
    </w:p>
    <w:p w:rsidR="007E1031" w:rsidRDefault="007E1031" w:rsidP="007E1031">
      <w:pPr>
        <w:ind w:left="360" w:hanging="360"/>
        <w:rPr>
          <w:rFonts w:ascii="Arial" w:hAnsi="Arial" w:cs="Arial"/>
          <w:sz w:val="22"/>
          <w:szCs w:val="22"/>
        </w:rPr>
      </w:pPr>
      <w:r>
        <w:rPr>
          <w:rFonts w:ascii="Arial" w:hAnsi="Arial" w:cs="Arial"/>
          <w:sz w:val="22"/>
          <w:szCs w:val="22"/>
        </w:rPr>
        <w:t xml:space="preserve">Copyright © 2002-2004 Tim Coleman, Cesar Octavio Lopez </w:t>
      </w:r>
      <w:proofErr w:type="spellStart"/>
      <w:r>
        <w:rPr>
          <w:rFonts w:ascii="Arial" w:hAnsi="Arial" w:cs="Arial"/>
          <w:sz w:val="22"/>
          <w:szCs w:val="22"/>
        </w:rPr>
        <w:t>Nataren</w:t>
      </w:r>
      <w:proofErr w:type="spellEnd"/>
      <w:r>
        <w:rPr>
          <w:rFonts w:ascii="Arial" w:hAnsi="Arial" w:cs="Arial"/>
          <w:sz w:val="22"/>
          <w:szCs w:val="22"/>
        </w:rPr>
        <w:t>, Alejandro Sánchez Acosta</w:t>
      </w:r>
    </w:p>
    <w:p w:rsidR="007E1031" w:rsidRDefault="007E1031" w:rsidP="007E1031">
      <w:pPr>
        <w:rPr>
          <w:rFonts w:ascii="Arial" w:hAnsi="Arial" w:cs="Arial"/>
          <w:sz w:val="22"/>
          <w:szCs w:val="22"/>
        </w:rPr>
      </w:pPr>
      <w:r>
        <w:rPr>
          <w:rFonts w:ascii="Arial" w:hAnsi="Arial" w:cs="Arial"/>
          <w:sz w:val="22"/>
          <w:szCs w:val="22"/>
        </w:rPr>
        <w:t>Copyright © 2002, 2003, 2005 Rafael Teixeira</w:t>
      </w:r>
    </w:p>
    <w:p w:rsidR="007E1031" w:rsidRDefault="007E1031" w:rsidP="007E1031">
      <w:pPr>
        <w:rPr>
          <w:rFonts w:ascii="Arial" w:hAnsi="Arial" w:cs="Arial"/>
          <w:sz w:val="22"/>
          <w:szCs w:val="22"/>
        </w:rPr>
      </w:pPr>
      <w:r>
        <w:rPr>
          <w:rFonts w:ascii="Arial" w:hAnsi="Arial" w:cs="Arial"/>
          <w:sz w:val="22"/>
          <w:szCs w:val="22"/>
        </w:rPr>
        <w:t xml:space="preserve">Copyright © 2002-2004, 2006 Atsushi </w:t>
      </w:r>
      <w:proofErr w:type="spellStart"/>
      <w:r>
        <w:rPr>
          <w:rFonts w:ascii="Arial" w:hAnsi="Arial" w:cs="Arial"/>
          <w:sz w:val="22"/>
          <w:szCs w:val="22"/>
        </w:rPr>
        <w:t>Enomoto</w:t>
      </w:r>
      <w:proofErr w:type="spellEnd"/>
    </w:p>
    <w:p w:rsidR="007E1031" w:rsidRDefault="007E1031" w:rsidP="007E1031">
      <w:pPr>
        <w:rPr>
          <w:rFonts w:ascii="Arial" w:hAnsi="Arial" w:cs="Arial"/>
          <w:sz w:val="22"/>
          <w:szCs w:val="22"/>
          <w:u w:val="single"/>
        </w:rPr>
      </w:pPr>
      <w:r>
        <w:rPr>
          <w:rFonts w:ascii="Arial" w:hAnsi="Arial" w:cs="Arial"/>
          <w:sz w:val="22"/>
          <w:szCs w:val="22"/>
        </w:rPr>
        <w:t xml:space="preserve">Copyright © 2002-2004, 2007 Andreas </w:t>
      </w:r>
      <w:proofErr w:type="spellStart"/>
      <w:r>
        <w:rPr>
          <w:rFonts w:ascii="Arial" w:hAnsi="Arial" w:cs="Arial"/>
          <w:sz w:val="22"/>
          <w:szCs w:val="22"/>
        </w:rPr>
        <w:t>Nahr</w:t>
      </w:r>
      <w:proofErr w:type="spellEnd"/>
    </w:p>
    <w:p w:rsidR="007E1031" w:rsidRDefault="007E1031" w:rsidP="007E1031">
      <w:pPr>
        <w:rPr>
          <w:rFonts w:ascii="Arial" w:hAnsi="Arial" w:cs="Arial"/>
          <w:sz w:val="22"/>
          <w:szCs w:val="22"/>
          <w:u w:val="single"/>
        </w:rPr>
      </w:pPr>
      <w:r>
        <w:rPr>
          <w:rFonts w:ascii="Arial" w:hAnsi="Arial" w:cs="Arial"/>
          <w:sz w:val="22"/>
          <w:szCs w:val="22"/>
        </w:rPr>
        <w:t xml:space="preserve">Copyright © 2002, 2004-2007 </w:t>
      </w:r>
      <w:proofErr w:type="spellStart"/>
      <w:r>
        <w:rPr>
          <w:rFonts w:ascii="Arial" w:hAnsi="Arial" w:cs="Arial"/>
          <w:sz w:val="22"/>
          <w:szCs w:val="22"/>
        </w:rPr>
        <w:t>Gert</w:t>
      </w:r>
      <w:proofErr w:type="spellEnd"/>
      <w:r>
        <w:rPr>
          <w:rFonts w:ascii="Arial" w:hAnsi="Arial" w:cs="Arial"/>
          <w:sz w:val="22"/>
          <w:szCs w:val="22"/>
        </w:rPr>
        <w:t xml:space="preserve"> </w:t>
      </w:r>
      <w:proofErr w:type="spellStart"/>
      <w:r>
        <w:rPr>
          <w:rFonts w:ascii="Arial" w:hAnsi="Arial" w:cs="Arial"/>
          <w:sz w:val="22"/>
          <w:szCs w:val="22"/>
        </w:rPr>
        <w:t>Driesen</w:t>
      </w:r>
      <w:proofErr w:type="spellEnd"/>
    </w:p>
    <w:p w:rsidR="007E1031" w:rsidRDefault="007E1031" w:rsidP="007E1031">
      <w:pPr>
        <w:rPr>
          <w:rFonts w:ascii="Arial" w:hAnsi="Arial" w:cs="Arial"/>
          <w:sz w:val="22"/>
          <w:szCs w:val="22"/>
        </w:rPr>
      </w:pPr>
      <w:r>
        <w:rPr>
          <w:rFonts w:ascii="Arial" w:hAnsi="Arial" w:cs="Arial"/>
          <w:sz w:val="22"/>
          <w:szCs w:val="22"/>
        </w:rPr>
        <w:t>Copyright © 2002-2005 Ben Maurer</w:t>
      </w:r>
    </w:p>
    <w:p w:rsidR="007E1031" w:rsidRDefault="007E1031" w:rsidP="007E1031">
      <w:pPr>
        <w:rPr>
          <w:rFonts w:ascii="Arial" w:hAnsi="Arial" w:cs="Arial"/>
          <w:sz w:val="22"/>
          <w:szCs w:val="22"/>
        </w:rPr>
      </w:pPr>
      <w:r>
        <w:rPr>
          <w:rFonts w:ascii="Arial" w:hAnsi="Arial" w:cs="Arial"/>
          <w:sz w:val="22"/>
          <w:szCs w:val="22"/>
        </w:rPr>
        <w:t>Copyright © 2002-2006 Daniel Morgan</w:t>
      </w:r>
    </w:p>
    <w:p w:rsidR="007E1031" w:rsidRDefault="007E1031" w:rsidP="007E1031">
      <w:pPr>
        <w:rPr>
          <w:rFonts w:ascii="Arial" w:hAnsi="Arial" w:cs="Arial"/>
          <w:sz w:val="22"/>
          <w:szCs w:val="22"/>
        </w:rPr>
      </w:pPr>
      <w:r>
        <w:rPr>
          <w:rFonts w:ascii="Arial" w:hAnsi="Arial" w:cs="Arial"/>
          <w:sz w:val="22"/>
          <w:szCs w:val="22"/>
        </w:rPr>
        <w:t xml:space="preserve">Copyright © 2002-2007 </w:t>
      </w:r>
      <w:proofErr w:type="spellStart"/>
      <w:r>
        <w:rPr>
          <w:rFonts w:ascii="Arial" w:hAnsi="Arial" w:cs="Arial"/>
          <w:sz w:val="22"/>
          <w:szCs w:val="22"/>
        </w:rPr>
        <w:t>Mainsoft</w:t>
      </w:r>
      <w:proofErr w:type="spellEnd"/>
      <w:r>
        <w:rPr>
          <w:rFonts w:ascii="Arial" w:hAnsi="Arial" w:cs="Arial"/>
          <w:sz w:val="22"/>
          <w:szCs w:val="22"/>
        </w:rPr>
        <w:t xml:space="preserve"> Corporation (</w:t>
      </w:r>
      <w:r>
        <w:rPr>
          <w:rFonts w:ascii="Arial" w:hAnsi="Arial" w:cs="Arial"/>
          <w:sz w:val="22"/>
          <w:szCs w:val="22"/>
          <w:lang w:val="de-DE" w:eastAsia="de-DE"/>
        </w:rPr>
        <w:t>http://www.mainsoft.com</w:t>
      </w:r>
      <w:r>
        <w:rPr>
          <w:rFonts w:ascii="Arial" w:hAnsi="Arial" w:cs="Arial"/>
          <w:sz w:val="22"/>
          <w:szCs w:val="22"/>
        </w:rPr>
        <w:t>)</w:t>
      </w:r>
    </w:p>
    <w:p w:rsidR="007E1031" w:rsidRDefault="007E1031" w:rsidP="007E1031">
      <w:pPr>
        <w:ind w:left="360" w:hanging="360"/>
        <w:rPr>
          <w:rFonts w:ascii="Arial" w:hAnsi="Arial" w:cs="Arial"/>
          <w:sz w:val="22"/>
          <w:szCs w:val="22"/>
          <w:lang w:val="de-DE"/>
        </w:rPr>
      </w:pPr>
      <w:r>
        <w:rPr>
          <w:rFonts w:ascii="Arial" w:hAnsi="Arial" w:cs="Arial"/>
          <w:sz w:val="22"/>
          <w:szCs w:val="22"/>
        </w:rPr>
        <w:t xml:space="preserve">Copyright © 2003 Martin </w:t>
      </w:r>
      <w:proofErr w:type="spellStart"/>
      <w:r>
        <w:rPr>
          <w:rFonts w:ascii="Arial" w:hAnsi="Arial" w:cs="Arial"/>
          <w:sz w:val="22"/>
          <w:szCs w:val="22"/>
        </w:rPr>
        <w:t>Willemoes</w:t>
      </w:r>
      <w:proofErr w:type="spellEnd"/>
      <w:r>
        <w:rPr>
          <w:rFonts w:ascii="Arial" w:hAnsi="Arial" w:cs="Arial"/>
          <w:sz w:val="22"/>
          <w:szCs w:val="22"/>
        </w:rPr>
        <w:t xml:space="preserve"> Hansen, Alan Tam Siu Lung, </w:t>
      </w:r>
      <w:r>
        <w:rPr>
          <w:rFonts w:ascii="Arial" w:hAnsi="Arial" w:cs="Arial"/>
          <w:sz w:val="22"/>
          <w:szCs w:val="22"/>
          <w:lang w:val="de-DE"/>
        </w:rPr>
        <w:t xml:space="preserve">Alexandre Pigolkine, </w:t>
      </w:r>
      <w:r>
        <w:rPr>
          <w:rFonts w:ascii="Arial" w:hAnsi="Arial" w:cs="Arial"/>
          <w:sz w:val="22"/>
          <w:szCs w:val="22"/>
        </w:rPr>
        <w:t xml:space="preserve">Jean-Marc Andre, Ian MacLean, Thong (Tum) Nguyen, </w:t>
      </w:r>
      <w:proofErr w:type="spellStart"/>
      <w:r>
        <w:rPr>
          <w:rFonts w:ascii="Arial" w:hAnsi="Arial" w:cs="Arial"/>
          <w:sz w:val="22"/>
          <w:szCs w:val="22"/>
        </w:rPr>
        <w:t>Jochen</w:t>
      </w:r>
      <w:proofErr w:type="spellEnd"/>
      <w:r>
        <w:rPr>
          <w:rFonts w:ascii="Arial" w:hAnsi="Arial" w:cs="Arial"/>
          <w:sz w:val="22"/>
          <w:szCs w:val="22"/>
        </w:rPr>
        <w:t xml:space="preserve"> </w:t>
      </w:r>
      <w:proofErr w:type="spellStart"/>
      <w:r>
        <w:rPr>
          <w:rFonts w:ascii="Arial" w:hAnsi="Arial" w:cs="Arial"/>
          <w:sz w:val="22"/>
          <w:szCs w:val="22"/>
        </w:rPr>
        <w:t>Wezel</w:t>
      </w:r>
      <w:proofErr w:type="spellEnd"/>
      <w:r>
        <w:rPr>
          <w:rFonts w:ascii="Arial" w:hAnsi="Arial" w:cs="Arial"/>
          <w:sz w:val="22"/>
          <w:szCs w:val="22"/>
        </w:rPr>
        <w:t xml:space="preserve">, Aleksey Sanin, Pedro </w:t>
      </w:r>
      <w:proofErr w:type="spellStart"/>
      <w:r>
        <w:rPr>
          <w:rFonts w:ascii="Arial" w:hAnsi="Arial" w:cs="Arial"/>
          <w:sz w:val="22"/>
          <w:szCs w:val="22"/>
        </w:rPr>
        <w:t>Martínez</w:t>
      </w:r>
      <w:proofErr w:type="spellEnd"/>
      <w:r>
        <w:rPr>
          <w:rFonts w:ascii="Arial" w:hAnsi="Arial" w:cs="Arial"/>
          <w:sz w:val="22"/>
          <w:szCs w:val="22"/>
        </w:rPr>
        <w:t xml:space="preserve"> </w:t>
      </w:r>
      <w:proofErr w:type="spellStart"/>
      <w:r>
        <w:rPr>
          <w:rFonts w:ascii="Arial" w:hAnsi="Arial" w:cs="Arial"/>
          <w:sz w:val="22"/>
          <w:szCs w:val="22"/>
        </w:rPr>
        <w:t>Juliá</w:t>
      </w:r>
      <w:proofErr w:type="spellEnd"/>
      <w:r>
        <w:rPr>
          <w:rFonts w:ascii="Arial" w:hAnsi="Arial" w:cs="Arial"/>
          <w:sz w:val="22"/>
          <w:szCs w:val="22"/>
        </w:rPr>
        <w:t xml:space="preserve">, PT </w:t>
      </w:r>
      <w:proofErr w:type="spellStart"/>
      <w:r>
        <w:rPr>
          <w:rFonts w:ascii="Arial" w:hAnsi="Arial" w:cs="Arial"/>
          <w:sz w:val="22"/>
          <w:szCs w:val="22"/>
        </w:rPr>
        <w:t>Cakram</w:t>
      </w:r>
      <w:proofErr w:type="spellEnd"/>
      <w:r>
        <w:rPr>
          <w:rFonts w:ascii="Arial" w:hAnsi="Arial" w:cs="Arial"/>
          <w:sz w:val="22"/>
          <w:szCs w:val="22"/>
        </w:rPr>
        <w:t xml:space="preserve"> </w:t>
      </w:r>
      <w:proofErr w:type="spellStart"/>
      <w:r>
        <w:rPr>
          <w:rFonts w:ascii="Arial" w:hAnsi="Arial" w:cs="Arial"/>
          <w:sz w:val="22"/>
          <w:szCs w:val="22"/>
        </w:rPr>
        <w:t>Datalingga</w:t>
      </w:r>
      <w:proofErr w:type="spellEnd"/>
      <w:r>
        <w:rPr>
          <w:rFonts w:ascii="Arial" w:hAnsi="Arial" w:cs="Arial"/>
          <w:sz w:val="22"/>
          <w:szCs w:val="22"/>
        </w:rPr>
        <w:t xml:space="preserve"> </w:t>
      </w:r>
      <w:proofErr w:type="spellStart"/>
      <w:r>
        <w:rPr>
          <w:rFonts w:ascii="Arial" w:hAnsi="Arial" w:cs="Arial"/>
          <w:sz w:val="22"/>
          <w:szCs w:val="22"/>
        </w:rPr>
        <w:t>Duaribu</w:t>
      </w:r>
      <w:proofErr w:type="spellEnd"/>
      <w:r>
        <w:rPr>
          <w:rFonts w:ascii="Arial" w:hAnsi="Arial" w:cs="Arial"/>
          <w:sz w:val="22"/>
          <w:szCs w:val="22"/>
        </w:rPr>
        <w:t xml:space="preserve">, Phillip Jerkins, Dominik </w:t>
      </w:r>
      <w:proofErr w:type="spellStart"/>
      <w:r>
        <w:rPr>
          <w:rFonts w:ascii="Arial" w:hAnsi="Arial" w:cs="Arial"/>
          <w:sz w:val="22"/>
          <w:szCs w:val="22"/>
        </w:rPr>
        <w:t>Fretz</w:t>
      </w:r>
      <w:proofErr w:type="spellEnd"/>
      <w:r>
        <w:rPr>
          <w:rFonts w:ascii="Arial" w:hAnsi="Arial" w:cs="Arial"/>
          <w:sz w:val="22"/>
          <w:szCs w:val="22"/>
        </w:rPr>
        <w:t xml:space="preserve">, Peter Van </w:t>
      </w:r>
      <w:proofErr w:type="spellStart"/>
      <w:r>
        <w:rPr>
          <w:rFonts w:ascii="Arial" w:hAnsi="Arial" w:cs="Arial"/>
          <w:sz w:val="22"/>
          <w:szCs w:val="22"/>
        </w:rPr>
        <w:t>Isacker</w:t>
      </w:r>
      <w:proofErr w:type="spellEnd"/>
      <w:r>
        <w:rPr>
          <w:rFonts w:ascii="Arial" w:hAnsi="Arial" w:cs="Arial"/>
          <w:sz w:val="22"/>
          <w:szCs w:val="22"/>
        </w:rPr>
        <w:t xml:space="preserve">, Stefan </w:t>
      </w:r>
      <w:proofErr w:type="spellStart"/>
      <w:r>
        <w:rPr>
          <w:rFonts w:ascii="Arial" w:hAnsi="Arial" w:cs="Arial"/>
          <w:sz w:val="22"/>
          <w:szCs w:val="22"/>
        </w:rPr>
        <w:t>Görling</w:t>
      </w:r>
      <w:proofErr w:type="spellEnd"/>
      <w:r>
        <w:rPr>
          <w:rFonts w:ascii="Arial" w:hAnsi="Arial" w:cs="Arial"/>
          <w:sz w:val="22"/>
          <w:szCs w:val="22"/>
        </w:rPr>
        <w:t xml:space="preserve">, Oleg </w:t>
      </w:r>
      <w:proofErr w:type="spellStart"/>
      <w:r>
        <w:rPr>
          <w:rFonts w:ascii="Arial" w:hAnsi="Arial" w:cs="Arial"/>
          <w:sz w:val="22"/>
          <w:szCs w:val="22"/>
        </w:rPr>
        <w:t>Tkachenko</w:t>
      </w:r>
      <w:proofErr w:type="spellEnd"/>
      <w:r>
        <w:rPr>
          <w:rFonts w:ascii="Arial" w:hAnsi="Arial" w:cs="Arial"/>
          <w:sz w:val="22"/>
          <w:szCs w:val="22"/>
        </w:rPr>
        <w:t>, Eric Glass</w:t>
      </w:r>
      <w:r>
        <w:rPr>
          <w:rFonts w:ascii="Arial" w:hAnsi="Arial" w:cs="Arial"/>
          <w:sz w:val="22"/>
          <w:szCs w:val="22"/>
          <w:lang w:val="de-DE"/>
        </w:rPr>
        <w:t xml:space="preserve"> </w:t>
      </w:r>
    </w:p>
    <w:p w:rsidR="007E1031" w:rsidRDefault="007E1031" w:rsidP="007E1031">
      <w:pPr>
        <w:ind w:left="360" w:hanging="360"/>
        <w:rPr>
          <w:rFonts w:ascii="Arial" w:hAnsi="Arial"/>
          <w:sz w:val="22"/>
          <w:szCs w:val="22"/>
        </w:rPr>
      </w:pPr>
      <w:r>
        <w:rPr>
          <w:rFonts w:ascii="Arial" w:hAnsi="Arial"/>
          <w:sz w:val="22"/>
          <w:szCs w:val="22"/>
        </w:rPr>
        <w:t xml:space="preserve">Copyright (C) 2003 The Mentalis.org Team (http://www.mentalis.org/), Latitude </w:t>
      </w:r>
      <w:proofErr w:type="spellStart"/>
      <w:r>
        <w:rPr>
          <w:rFonts w:ascii="Arial" w:hAnsi="Arial"/>
          <w:sz w:val="22"/>
          <w:szCs w:val="22"/>
        </w:rPr>
        <w:t>Geographics</w:t>
      </w:r>
      <w:proofErr w:type="spellEnd"/>
      <w:r>
        <w:rPr>
          <w:rFonts w:ascii="Arial" w:hAnsi="Arial"/>
          <w:sz w:val="22"/>
          <w:szCs w:val="22"/>
        </w:rPr>
        <w:t xml:space="preserve"> Group</w:t>
      </w:r>
    </w:p>
    <w:p w:rsidR="007E1031" w:rsidRDefault="007E1031" w:rsidP="007E1031">
      <w:pPr>
        <w:rPr>
          <w:rFonts w:ascii="Arial" w:hAnsi="Arial" w:cs="Arial"/>
          <w:sz w:val="22"/>
          <w:szCs w:val="22"/>
        </w:rPr>
      </w:pPr>
      <w:r>
        <w:rPr>
          <w:rFonts w:ascii="Arial" w:hAnsi="Arial" w:cs="Arial"/>
          <w:sz w:val="22"/>
          <w:szCs w:val="22"/>
        </w:rPr>
        <w:t xml:space="preserve">Copyright © 2003, 2004 Carlos Guzman Alvarez, Erik </w:t>
      </w:r>
      <w:proofErr w:type="spellStart"/>
      <w:r>
        <w:rPr>
          <w:rFonts w:ascii="Arial" w:hAnsi="Arial" w:cs="Arial"/>
          <w:sz w:val="22"/>
          <w:szCs w:val="22"/>
        </w:rPr>
        <w:t>LeBel</w:t>
      </w:r>
      <w:proofErr w:type="spellEnd"/>
      <w:r>
        <w:rPr>
          <w:rFonts w:ascii="Arial" w:hAnsi="Arial" w:cs="Arial"/>
          <w:sz w:val="22"/>
          <w:szCs w:val="22"/>
        </w:rPr>
        <w:t>, Todd Berman, Bernie Solomon</w:t>
      </w:r>
    </w:p>
    <w:p w:rsidR="007E1031" w:rsidRDefault="007E1031" w:rsidP="007E1031">
      <w:pPr>
        <w:rPr>
          <w:rFonts w:ascii="Arial" w:hAnsi="Arial" w:cs="Arial"/>
          <w:sz w:val="22"/>
          <w:szCs w:val="22"/>
        </w:rPr>
      </w:pPr>
      <w:r>
        <w:rPr>
          <w:rFonts w:ascii="Arial" w:hAnsi="Arial" w:cs="Arial"/>
          <w:sz w:val="22"/>
          <w:szCs w:val="22"/>
        </w:rPr>
        <w:t xml:space="preserve">Copyright © 2003-2005 IBM Corporation </w:t>
      </w:r>
    </w:p>
    <w:p w:rsidR="007E1031" w:rsidRDefault="007E1031" w:rsidP="007E1031">
      <w:pPr>
        <w:rPr>
          <w:rFonts w:ascii="Arial" w:hAnsi="Arial" w:cs="Arial"/>
          <w:sz w:val="22"/>
          <w:szCs w:val="22"/>
        </w:rPr>
      </w:pPr>
      <w:r>
        <w:rPr>
          <w:rFonts w:ascii="Arial" w:hAnsi="Arial" w:cs="Arial"/>
          <w:sz w:val="22"/>
          <w:szCs w:val="22"/>
        </w:rPr>
        <w:t xml:space="preserve">Copyright © 2003-2006 Niels </w:t>
      </w:r>
      <w:proofErr w:type="spellStart"/>
      <w:r>
        <w:rPr>
          <w:rFonts w:ascii="Arial" w:hAnsi="Arial" w:cs="Arial"/>
          <w:sz w:val="22"/>
          <w:szCs w:val="22"/>
        </w:rPr>
        <w:t>Kokholm</w:t>
      </w:r>
      <w:proofErr w:type="spellEnd"/>
      <w:r>
        <w:rPr>
          <w:rFonts w:ascii="Arial" w:hAnsi="Arial" w:cs="Arial"/>
          <w:sz w:val="22"/>
          <w:szCs w:val="22"/>
        </w:rPr>
        <w:t xml:space="preserve">, Peter </w:t>
      </w:r>
      <w:proofErr w:type="spellStart"/>
      <w:r>
        <w:rPr>
          <w:rFonts w:ascii="Arial" w:hAnsi="Arial" w:cs="Arial"/>
          <w:sz w:val="22"/>
          <w:szCs w:val="22"/>
        </w:rPr>
        <w:t>Sestoft</w:t>
      </w:r>
      <w:proofErr w:type="spellEnd"/>
    </w:p>
    <w:p w:rsidR="007E1031" w:rsidRDefault="007E1031" w:rsidP="007E1031">
      <w:pPr>
        <w:rPr>
          <w:rFonts w:ascii="Arial" w:hAnsi="Arial" w:cs="Arial"/>
          <w:sz w:val="22"/>
          <w:szCs w:val="22"/>
          <w:u w:val="single"/>
        </w:rPr>
      </w:pPr>
      <w:r>
        <w:rPr>
          <w:rFonts w:ascii="Arial" w:hAnsi="Arial" w:cs="Arial"/>
          <w:sz w:val="22"/>
          <w:szCs w:val="22"/>
        </w:rPr>
        <w:t xml:space="preserve">Copyright © 2003-2007 Alp </w:t>
      </w:r>
      <w:proofErr w:type="spellStart"/>
      <w:r>
        <w:rPr>
          <w:rFonts w:ascii="Arial" w:hAnsi="Arial" w:cs="Arial"/>
          <w:sz w:val="22"/>
          <w:szCs w:val="22"/>
        </w:rPr>
        <w:t>Toker</w:t>
      </w:r>
      <w:proofErr w:type="spellEnd"/>
    </w:p>
    <w:p w:rsidR="007E1031" w:rsidRDefault="007E1031" w:rsidP="007E1031">
      <w:pPr>
        <w:ind w:left="360" w:hanging="360"/>
        <w:rPr>
          <w:rFonts w:ascii="Arial" w:hAnsi="Arial" w:cs="Arial"/>
          <w:sz w:val="22"/>
          <w:szCs w:val="22"/>
        </w:rPr>
      </w:pPr>
      <w:r>
        <w:rPr>
          <w:rFonts w:ascii="Arial" w:hAnsi="Arial" w:cs="Arial"/>
          <w:sz w:val="22"/>
          <w:szCs w:val="22"/>
        </w:rPr>
        <w:t xml:space="preserve">Copyright © 2004 David Dawkins, Kevin Rector, </w:t>
      </w:r>
      <w:proofErr w:type="spellStart"/>
      <w:r>
        <w:rPr>
          <w:rFonts w:ascii="Arial" w:hAnsi="Arial" w:cs="Arial"/>
          <w:sz w:val="22"/>
          <w:szCs w:val="22"/>
        </w:rPr>
        <w:t>Everaldo</w:t>
      </w:r>
      <w:proofErr w:type="spellEnd"/>
      <w:r>
        <w:rPr>
          <w:rFonts w:ascii="Arial" w:hAnsi="Arial" w:cs="Arial"/>
          <w:sz w:val="22"/>
          <w:szCs w:val="22"/>
        </w:rPr>
        <w:t xml:space="preserve"> </w:t>
      </w:r>
      <w:proofErr w:type="spellStart"/>
      <w:r>
        <w:rPr>
          <w:rFonts w:ascii="Arial" w:hAnsi="Arial" w:cs="Arial"/>
          <w:sz w:val="22"/>
          <w:szCs w:val="22"/>
        </w:rPr>
        <w:t>Canuto</w:t>
      </w:r>
      <w:proofErr w:type="spellEnd"/>
      <w:r>
        <w:rPr>
          <w:rFonts w:ascii="Arial" w:hAnsi="Arial" w:cs="Arial"/>
          <w:sz w:val="22"/>
          <w:szCs w:val="22"/>
        </w:rPr>
        <w:t xml:space="preserve">, Ivan Hamilton, </w:t>
      </w:r>
      <w:proofErr w:type="spellStart"/>
      <w:r>
        <w:rPr>
          <w:rFonts w:ascii="Arial" w:hAnsi="Arial" w:cs="Arial"/>
          <w:sz w:val="22"/>
          <w:szCs w:val="22"/>
        </w:rPr>
        <w:t>Joerg</w:t>
      </w:r>
      <w:proofErr w:type="spellEnd"/>
      <w:r>
        <w:rPr>
          <w:rFonts w:ascii="Arial" w:hAnsi="Arial" w:cs="Arial"/>
          <w:sz w:val="22"/>
          <w:szCs w:val="22"/>
        </w:rPr>
        <w:t xml:space="preserve"> </w:t>
      </w:r>
      <w:proofErr w:type="spellStart"/>
      <w:r>
        <w:rPr>
          <w:rFonts w:ascii="Arial" w:hAnsi="Arial" w:cs="Arial"/>
          <w:sz w:val="22"/>
          <w:szCs w:val="22"/>
        </w:rPr>
        <w:t>Rosenkranz</w:t>
      </w:r>
      <w:proofErr w:type="spellEnd"/>
      <w:r>
        <w:rPr>
          <w:rFonts w:ascii="Arial" w:hAnsi="Arial" w:cs="Arial"/>
          <w:sz w:val="22"/>
          <w:szCs w:val="22"/>
        </w:rPr>
        <w:t xml:space="preserve">, Torrey T. Lyons, </w:t>
      </w:r>
      <w:proofErr w:type="spellStart"/>
      <w:r>
        <w:rPr>
          <w:rFonts w:ascii="Arial" w:hAnsi="Arial" w:cs="Arial"/>
          <w:sz w:val="22"/>
          <w:szCs w:val="22"/>
        </w:rPr>
        <w:t>Matthijs</w:t>
      </w:r>
      <w:proofErr w:type="spellEnd"/>
      <w:r>
        <w:rPr>
          <w:rFonts w:ascii="Arial" w:hAnsi="Arial" w:cs="Arial"/>
          <w:sz w:val="22"/>
          <w:szCs w:val="22"/>
        </w:rPr>
        <w:t xml:space="preserve"> </w:t>
      </w:r>
      <w:proofErr w:type="spellStart"/>
      <w:r>
        <w:rPr>
          <w:rFonts w:ascii="Arial" w:hAnsi="Arial" w:cs="Arial"/>
          <w:sz w:val="22"/>
          <w:szCs w:val="22"/>
        </w:rPr>
        <w:t>ter</w:t>
      </w:r>
      <w:proofErr w:type="spellEnd"/>
      <w:r>
        <w:rPr>
          <w:rFonts w:ascii="Arial" w:hAnsi="Arial" w:cs="Arial"/>
          <w:sz w:val="22"/>
          <w:szCs w:val="22"/>
        </w:rPr>
        <w:t xml:space="preserve"> </w:t>
      </w:r>
      <w:proofErr w:type="spellStart"/>
      <w:r>
        <w:rPr>
          <w:rFonts w:ascii="Arial" w:hAnsi="Arial" w:cs="Arial"/>
          <w:sz w:val="22"/>
          <w:szCs w:val="22"/>
        </w:rPr>
        <w:t>Woord</w:t>
      </w:r>
      <w:proofErr w:type="spellEnd"/>
      <w:r>
        <w:rPr>
          <w:rFonts w:ascii="Arial" w:hAnsi="Arial" w:cs="Arial"/>
          <w:sz w:val="22"/>
          <w:szCs w:val="22"/>
        </w:rPr>
        <w:t xml:space="preserve">, </w:t>
      </w:r>
      <w:proofErr w:type="spellStart"/>
      <w:r>
        <w:rPr>
          <w:rFonts w:ascii="Arial" w:hAnsi="Arial" w:cs="Arial"/>
          <w:sz w:val="22"/>
          <w:szCs w:val="22"/>
        </w:rPr>
        <w:t>Edd</w:t>
      </w:r>
      <w:proofErr w:type="spellEnd"/>
      <w:r>
        <w:rPr>
          <w:rFonts w:ascii="Arial" w:hAnsi="Arial" w:cs="Arial"/>
          <w:sz w:val="22"/>
          <w:szCs w:val="22"/>
        </w:rPr>
        <w:t xml:space="preserve"> </w:t>
      </w:r>
      <w:proofErr w:type="spellStart"/>
      <w:r>
        <w:rPr>
          <w:rFonts w:ascii="Arial" w:hAnsi="Arial" w:cs="Arial"/>
          <w:sz w:val="22"/>
          <w:szCs w:val="22"/>
        </w:rPr>
        <w:t>Dumbill</w:t>
      </w:r>
      <w:proofErr w:type="spellEnd"/>
      <w:r>
        <w:rPr>
          <w:rFonts w:ascii="Arial" w:hAnsi="Arial" w:cs="Arial"/>
          <w:sz w:val="22"/>
          <w:szCs w:val="22"/>
        </w:rPr>
        <w:t xml:space="preserve">, </w:t>
      </w:r>
      <w:proofErr w:type="spellStart"/>
      <w:r>
        <w:rPr>
          <w:rFonts w:ascii="Arial" w:hAnsi="Arial" w:cs="Arial"/>
          <w:sz w:val="22"/>
          <w:szCs w:val="22"/>
        </w:rPr>
        <w:t>Sureskumar</w:t>
      </w:r>
      <w:proofErr w:type="spellEnd"/>
      <w:r>
        <w:rPr>
          <w:rFonts w:ascii="Arial" w:hAnsi="Arial" w:cs="Arial"/>
          <w:sz w:val="22"/>
          <w:szCs w:val="22"/>
        </w:rPr>
        <w:t xml:space="preserve"> T</w:t>
      </w:r>
    </w:p>
    <w:p w:rsidR="007E1031" w:rsidRDefault="007E1031" w:rsidP="007E1031">
      <w:pPr>
        <w:rPr>
          <w:rFonts w:ascii="Arial" w:hAnsi="Arial" w:cs="Arial"/>
          <w:sz w:val="22"/>
          <w:szCs w:val="22"/>
        </w:rPr>
      </w:pPr>
      <w:r>
        <w:rPr>
          <w:rFonts w:ascii="Arial" w:hAnsi="Arial" w:cs="Arial"/>
          <w:sz w:val="22"/>
          <w:szCs w:val="22"/>
        </w:rPr>
        <w:t>Copyright © 2004 IT+ A/S (http://www.itplus.dk)</w:t>
      </w:r>
    </w:p>
    <w:p w:rsidR="007E1031" w:rsidRDefault="007E1031" w:rsidP="007E1031">
      <w:pPr>
        <w:rPr>
          <w:rFonts w:ascii="Arial" w:hAnsi="Arial" w:cs="Arial"/>
          <w:sz w:val="22"/>
          <w:szCs w:val="22"/>
        </w:rPr>
      </w:pPr>
      <w:r>
        <w:rPr>
          <w:rFonts w:ascii="Arial" w:hAnsi="Arial" w:cs="Arial"/>
          <w:sz w:val="22"/>
          <w:szCs w:val="22"/>
        </w:rPr>
        <w:t xml:space="preserve">Copyright © 2004, 2005 Geoff Norton, </w:t>
      </w:r>
      <w:proofErr w:type="spellStart"/>
      <w:r>
        <w:rPr>
          <w:rFonts w:ascii="Arial" w:hAnsi="Arial" w:cs="Arial"/>
          <w:sz w:val="22"/>
          <w:szCs w:val="22"/>
        </w:rPr>
        <w:t>Senganal</w:t>
      </w:r>
      <w:proofErr w:type="spellEnd"/>
      <w:r>
        <w:rPr>
          <w:rFonts w:ascii="Arial" w:hAnsi="Arial" w:cs="Arial"/>
          <w:sz w:val="22"/>
          <w:szCs w:val="22"/>
        </w:rPr>
        <w:t xml:space="preserve"> T</w:t>
      </w:r>
    </w:p>
    <w:p w:rsidR="007E1031" w:rsidRDefault="007E1031" w:rsidP="007E1031">
      <w:pPr>
        <w:rPr>
          <w:rFonts w:ascii="Arial" w:hAnsi="Arial" w:cs="Arial"/>
          <w:sz w:val="22"/>
          <w:szCs w:val="22"/>
        </w:rPr>
      </w:pPr>
      <w:r>
        <w:rPr>
          <w:rFonts w:ascii="Arial" w:hAnsi="Arial" w:cs="Arial"/>
          <w:sz w:val="22"/>
          <w:szCs w:val="22"/>
        </w:rPr>
        <w:t xml:space="preserve">Copyright © 2004, 2005, 2007 </w:t>
      </w:r>
      <w:proofErr w:type="spellStart"/>
      <w:r>
        <w:rPr>
          <w:rFonts w:ascii="Arial" w:hAnsi="Arial" w:cs="Arial"/>
          <w:sz w:val="22"/>
          <w:szCs w:val="22"/>
        </w:rPr>
        <w:t>HotFeet</w:t>
      </w:r>
      <w:proofErr w:type="spellEnd"/>
      <w:r>
        <w:rPr>
          <w:rFonts w:ascii="Arial" w:hAnsi="Arial" w:cs="Arial"/>
          <w:sz w:val="22"/>
          <w:szCs w:val="22"/>
        </w:rPr>
        <w:t xml:space="preserve"> GmbH (</w:t>
      </w:r>
      <w:r>
        <w:rPr>
          <w:rFonts w:ascii="Arial" w:hAnsi="Arial" w:cs="Arial"/>
          <w:sz w:val="22"/>
          <w:szCs w:val="22"/>
          <w:lang w:val="de-DE" w:eastAsia="de-DE"/>
        </w:rPr>
        <w:t>http://www.hotfeet.ch</w:t>
      </w:r>
      <w:r>
        <w:rPr>
          <w:rFonts w:ascii="Arial" w:hAnsi="Arial" w:cs="Arial"/>
          <w:sz w:val="22"/>
          <w:szCs w:val="22"/>
        </w:rPr>
        <w:t>)</w:t>
      </w:r>
    </w:p>
    <w:p w:rsidR="007E1031" w:rsidRDefault="007E1031" w:rsidP="007E1031">
      <w:pPr>
        <w:rPr>
          <w:rFonts w:ascii="Arial" w:hAnsi="Arial" w:cs="Arial"/>
          <w:sz w:val="22"/>
          <w:szCs w:val="22"/>
        </w:rPr>
      </w:pPr>
      <w:r>
        <w:rPr>
          <w:rFonts w:ascii="Arial" w:hAnsi="Arial" w:cs="Arial"/>
          <w:sz w:val="22"/>
          <w:szCs w:val="22"/>
        </w:rPr>
        <w:t xml:space="preserve">Copyright © 2004-2006 </w:t>
      </w:r>
      <w:proofErr w:type="spellStart"/>
      <w:r>
        <w:rPr>
          <w:rFonts w:ascii="Arial" w:hAnsi="Arial" w:cs="Arial"/>
          <w:sz w:val="22"/>
          <w:szCs w:val="22"/>
        </w:rPr>
        <w:t>Jaroslaw</w:t>
      </w:r>
      <w:proofErr w:type="spellEnd"/>
      <w:r>
        <w:rPr>
          <w:rFonts w:ascii="Arial" w:hAnsi="Arial" w:cs="Arial"/>
          <w:sz w:val="22"/>
          <w:szCs w:val="22"/>
        </w:rPr>
        <w:t xml:space="preserve"> Kowalski, John Luke</w:t>
      </w:r>
    </w:p>
    <w:p w:rsidR="007E1031" w:rsidRDefault="007E1031" w:rsidP="007E1031">
      <w:pPr>
        <w:rPr>
          <w:rFonts w:ascii="Arial" w:hAnsi="Arial" w:cs="Arial"/>
          <w:sz w:val="22"/>
          <w:szCs w:val="22"/>
        </w:rPr>
      </w:pPr>
      <w:r>
        <w:rPr>
          <w:rFonts w:ascii="Arial" w:hAnsi="Arial" w:cs="Arial"/>
          <w:sz w:val="22"/>
          <w:szCs w:val="22"/>
        </w:rPr>
        <w:t>Copyright © 2005 David Waite, Hubert FONGARNAND, Marek Safar, Daniel Drake</w:t>
      </w:r>
    </w:p>
    <w:p w:rsidR="007E1031" w:rsidRDefault="007E1031" w:rsidP="007E1031">
      <w:pPr>
        <w:rPr>
          <w:rFonts w:ascii="Arial" w:hAnsi="Arial" w:cs="Arial"/>
          <w:sz w:val="22"/>
          <w:szCs w:val="22"/>
        </w:rPr>
      </w:pPr>
      <w:r>
        <w:rPr>
          <w:rFonts w:ascii="Arial" w:hAnsi="Arial" w:cs="Arial"/>
          <w:sz w:val="22"/>
          <w:szCs w:val="22"/>
        </w:rPr>
        <w:t xml:space="preserve">Copyright © 2005 </w:t>
      </w:r>
      <w:proofErr w:type="spellStart"/>
      <w:r>
        <w:rPr>
          <w:rFonts w:ascii="Arial" w:hAnsi="Arial" w:cs="Arial"/>
          <w:sz w:val="22"/>
          <w:szCs w:val="22"/>
        </w:rPr>
        <w:t>Voelcker</w:t>
      </w:r>
      <w:proofErr w:type="spellEnd"/>
      <w:r>
        <w:rPr>
          <w:rFonts w:ascii="Arial" w:hAnsi="Arial" w:cs="Arial"/>
          <w:sz w:val="22"/>
          <w:szCs w:val="22"/>
        </w:rPr>
        <w:t xml:space="preserve"> </w:t>
      </w:r>
      <w:proofErr w:type="spellStart"/>
      <w:r>
        <w:rPr>
          <w:rFonts w:ascii="Arial" w:hAnsi="Arial" w:cs="Arial"/>
          <w:sz w:val="22"/>
          <w:szCs w:val="22"/>
        </w:rPr>
        <w:t>Informatik</w:t>
      </w:r>
      <w:proofErr w:type="spellEnd"/>
      <w:r>
        <w:rPr>
          <w:rFonts w:ascii="Arial" w:hAnsi="Arial" w:cs="Arial"/>
          <w:sz w:val="22"/>
          <w:szCs w:val="22"/>
        </w:rPr>
        <w:t xml:space="preserve"> AG, Sharif </w:t>
      </w:r>
      <w:proofErr w:type="spellStart"/>
      <w:r>
        <w:rPr>
          <w:rFonts w:ascii="Arial" w:hAnsi="Arial" w:cs="Arial"/>
          <w:sz w:val="22"/>
          <w:szCs w:val="22"/>
        </w:rPr>
        <w:t>FarsiWeb</w:t>
      </w:r>
      <w:proofErr w:type="spellEnd"/>
      <w:r>
        <w:rPr>
          <w:rFonts w:ascii="Arial" w:hAnsi="Arial" w:cs="Arial"/>
          <w:sz w:val="22"/>
          <w:szCs w:val="22"/>
        </w:rPr>
        <w:t xml:space="preserve">, Inc., </w:t>
      </w:r>
      <w:proofErr w:type="spellStart"/>
      <w:proofErr w:type="gramStart"/>
      <w:r>
        <w:rPr>
          <w:rFonts w:ascii="Arial" w:hAnsi="Arial" w:cs="Arial"/>
          <w:sz w:val="22"/>
          <w:szCs w:val="22"/>
        </w:rPr>
        <w:t>mei</w:t>
      </w:r>
      <w:proofErr w:type="spellEnd"/>
      <w:proofErr w:type="gramEnd"/>
    </w:p>
    <w:p w:rsidR="007E1031" w:rsidRDefault="007E1031" w:rsidP="007E1031">
      <w:pPr>
        <w:rPr>
          <w:rFonts w:ascii="Arial" w:hAnsi="Arial" w:cs="Arial"/>
          <w:sz w:val="22"/>
          <w:szCs w:val="22"/>
        </w:rPr>
      </w:pPr>
      <w:r>
        <w:rPr>
          <w:rFonts w:ascii="Arial" w:hAnsi="Arial" w:cs="Arial"/>
          <w:sz w:val="22"/>
          <w:szCs w:val="22"/>
        </w:rPr>
        <w:t xml:space="preserve">Copyright © 2005, 2006 </w:t>
      </w:r>
      <w:proofErr w:type="spellStart"/>
      <w:r>
        <w:rPr>
          <w:rFonts w:ascii="Arial" w:hAnsi="Arial" w:cs="Arial"/>
          <w:sz w:val="22"/>
          <w:szCs w:val="22"/>
        </w:rPr>
        <w:t>Kornél</w:t>
      </w:r>
      <w:proofErr w:type="spellEnd"/>
      <w:r>
        <w:rPr>
          <w:rFonts w:ascii="Arial" w:hAnsi="Arial" w:cs="Arial"/>
          <w:sz w:val="22"/>
          <w:szCs w:val="22"/>
        </w:rPr>
        <w:t xml:space="preserve"> </w:t>
      </w:r>
      <w:proofErr w:type="spellStart"/>
      <w:r>
        <w:rPr>
          <w:rFonts w:ascii="Arial" w:hAnsi="Arial" w:cs="Arial"/>
          <w:sz w:val="22"/>
          <w:szCs w:val="22"/>
        </w:rPr>
        <w:t>Pál</w:t>
      </w:r>
      <w:proofErr w:type="spellEnd"/>
      <w:r>
        <w:rPr>
          <w:rFonts w:ascii="Arial" w:hAnsi="Arial" w:cs="Arial"/>
          <w:sz w:val="22"/>
          <w:szCs w:val="22"/>
        </w:rPr>
        <w:t xml:space="preserve">, Marek </w:t>
      </w:r>
      <w:proofErr w:type="spellStart"/>
      <w:r>
        <w:rPr>
          <w:rFonts w:ascii="Arial" w:hAnsi="Arial" w:cs="Arial"/>
          <w:sz w:val="22"/>
          <w:szCs w:val="22"/>
        </w:rPr>
        <w:t>Sieradzki</w:t>
      </w:r>
      <w:proofErr w:type="spellEnd"/>
    </w:p>
    <w:p w:rsidR="007E1031" w:rsidRDefault="007E1031" w:rsidP="007E1031">
      <w:pPr>
        <w:rPr>
          <w:rFonts w:ascii="Arial" w:hAnsi="Arial" w:cs="Arial"/>
          <w:sz w:val="22"/>
          <w:szCs w:val="22"/>
        </w:rPr>
      </w:pPr>
      <w:r>
        <w:rPr>
          <w:rFonts w:ascii="Arial" w:hAnsi="Arial" w:cs="Arial"/>
          <w:sz w:val="22"/>
          <w:szCs w:val="22"/>
        </w:rPr>
        <w:lastRenderedPageBreak/>
        <w:t xml:space="preserve">Copyright © 2005-2007 </w:t>
      </w:r>
      <w:proofErr w:type="spellStart"/>
      <w:r>
        <w:rPr>
          <w:rFonts w:ascii="Arial" w:hAnsi="Arial" w:cs="Arial"/>
          <w:sz w:val="22"/>
          <w:szCs w:val="22"/>
        </w:rPr>
        <w:t>Jb</w:t>
      </w:r>
      <w:proofErr w:type="spellEnd"/>
      <w:r>
        <w:rPr>
          <w:rFonts w:ascii="Arial" w:hAnsi="Arial" w:cs="Arial"/>
          <w:sz w:val="22"/>
          <w:szCs w:val="22"/>
        </w:rPr>
        <w:t xml:space="preserve"> </w:t>
      </w:r>
      <w:proofErr w:type="spellStart"/>
      <w:r>
        <w:rPr>
          <w:rFonts w:ascii="Arial" w:hAnsi="Arial" w:cs="Arial"/>
          <w:sz w:val="22"/>
          <w:szCs w:val="22"/>
        </w:rPr>
        <w:t>Evain</w:t>
      </w:r>
      <w:proofErr w:type="spellEnd"/>
    </w:p>
    <w:p w:rsidR="007E1031" w:rsidRDefault="007E1031" w:rsidP="007E1031">
      <w:pPr>
        <w:rPr>
          <w:rFonts w:ascii="Arial" w:hAnsi="Arial" w:cs="Arial"/>
          <w:sz w:val="22"/>
          <w:szCs w:val="22"/>
        </w:rPr>
      </w:pPr>
      <w:r>
        <w:rPr>
          <w:rFonts w:ascii="Arial" w:hAnsi="Arial" w:cs="Arial"/>
          <w:sz w:val="22"/>
          <w:szCs w:val="22"/>
        </w:rPr>
        <w:t xml:space="preserve">Copyright © 2006 </w:t>
      </w:r>
      <w:proofErr w:type="spellStart"/>
      <w:r>
        <w:rPr>
          <w:rFonts w:ascii="Arial" w:hAnsi="Arial" w:cs="Arial"/>
          <w:sz w:val="22"/>
          <w:szCs w:val="22"/>
        </w:rPr>
        <w:t>Forcom</w:t>
      </w:r>
      <w:proofErr w:type="spellEnd"/>
      <w:r>
        <w:rPr>
          <w:rFonts w:ascii="Arial" w:hAnsi="Arial" w:cs="Arial"/>
          <w:sz w:val="22"/>
          <w:szCs w:val="22"/>
        </w:rPr>
        <w:t xml:space="preserve"> (</w:t>
      </w:r>
      <w:r>
        <w:rPr>
          <w:rFonts w:ascii="Arial" w:hAnsi="Arial" w:cs="Arial"/>
          <w:sz w:val="22"/>
          <w:szCs w:val="22"/>
          <w:lang w:val="de-DE" w:eastAsia="de-DE"/>
        </w:rPr>
        <w:t>http://www.forcom.com.pl/</w:t>
      </w:r>
      <w:r>
        <w:rPr>
          <w:rFonts w:ascii="Arial" w:hAnsi="Arial" w:cs="Arial"/>
          <w:sz w:val="22"/>
          <w:szCs w:val="22"/>
        </w:rPr>
        <w:t xml:space="preserve">), </w:t>
      </w:r>
      <w:proofErr w:type="spellStart"/>
      <w:r>
        <w:rPr>
          <w:rFonts w:ascii="Arial" w:hAnsi="Arial" w:cs="Arial"/>
          <w:sz w:val="22"/>
          <w:szCs w:val="22"/>
        </w:rPr>
        <w:t>Evaluant</w:t>
      </w:r>
      <w:proofErr w:type="spellEnd"/>
      <w:r>
        <w:rPr>
          <w:rFonts w:ascii="Arial" w:hAnsi="Arial" w:cs="Arial"/>
          <w:sz w:val="22"/>
          <w:szCs w:val="22"/>
        </w:rPr>
        <w:t xml:space="preserve"> RC S.A., Broadcom</w:t>
      </w:r>
    </w:p>
    <w:p w:rsidR="007E1031" w:rsidRDefault="007E1031" w:rsidP="007E1031">
      <w:pPr>
        <w:rPr>
          <w:rFonts w:ascii="Arial" w:hAnsi="Arial" w:cs="Arial"/>
          <w:sz w:val="22"/>
          <w:szCs w:val="22"/>
        </w:rPr>
      </w:pPr>
      <w:r>
        <w:rPr>
          <w:rFonts w:ascii="Arial" w:hAnsi="Arial" w:cs="Arial"/>
          <w:sz w:val="22"/>
          <w:szCs w:val="22"/>
        </w:rPr>
        <w:t xml:space="preserve">Copyright © 2006 Sridhar Kulkarni, Bruno </w:t>
      </w:r>
      <w:proofErr w:type="spellStart"/>
      <w:r>
        <w:rPr>
          <w:rFonts w:ascii="Arial" w:hAnsi="Arial" w:cs="Arial"/>
          <w:sz w:val="22"/>
          <w:szCs w:val="22"/>
        </w:rPr>
        <w:t>Haible</w:t>
      </w:r>
      <w:proofErr w:type="spellEnd"/>
      <w:r>
        <w:rPr>
          <w:rFonts w:ascii="Arial" w:hAnsi="Arial" w:cs="Arial"/>
          <w:sz w:val="22"/>
          <w:szCs w:val="22"/>
        </w:rPr>
        <w:t xml:space="preserve">, Daniel </w:t>
      </w:r>
      <w:proofErr w:type="spellStart"/>
      <w:r>
        <w:rPr>
          <w:rFonts w:ascii="Arial" w:hAnsi="Arial" w:cs="Arial"/>
          <w:sz w:val="22"/>
          <w:szCs w:val="22"/>
        </w:rPr>
        <w:t>Nauck</w:t>
      </w:r>
      <w:proofErr w:type="spellEnd"/>
      <w:r>
        <w:rPr>
          <w:rFonts w:ascii="Arial" w:hAnsi="Arial" w:cs="Arial"/>
          <w:sz w:val="22"/>
          <w:szCs w:val="22"/>
        </w:rPr>
        <w:t xml:space="preserve">, Alexander </w:t>
      </w:r>
      <w:proofErr w:type="spellStart"/>
      <w:r>
        <w:rPr>
          <w:rFonts w:ascii="Arial" w:hAnsi="Arial" w:cs="Arial"/>
          <w:sz w:val="22"/>
          <w:szCs w:val="22"/>
        </w:rPr>
        <w:t>Olk</w:t>
      </w:r>
      <w:proofErr w:type="spellEnd"/>
      <w:r>
        <w:rPr>
          <w:rFonts w:ascii="Arial" w:hAnsi="Arial" w:cs="Arial"/>
          <w:sz w:val="22"/>
          <w:szCs w:val="22"/>
        </w:rPr>
        <w:t>, Patrick Earl</w:t>
      </w:r>
    </w:p>
    <w:p w:rsidR="007E1031" w:rsidRDefault="007E1031" w:rsidP="007E1031">
      <w:pPr>
        <w:rPr>
          <w:rFonts w:ascii="Arial" w:hAnsi="Arial" w:cs="Arial"/>
          <w:sz w:val="22"/>
          <w:szCs w:val="22"/>
        </w:rPr>
      </w:pPr>
      <w:r>
        <w:rPr>
          <w:rFonts w:ascii="Arial" w:hAnsi="Arial" w:cs="Arial"/>
          <w:sz w:val="22"/>
          <w:szCs w:val="22"/>
        </w:rPr>
        <w:t xml:space="preserve">Copyright © 2006, 2007 Marek </w:t>
      </w:r>
      <w:proofErr w:type="spellStart"/>
      <w:r>
        <w:rPr>
          <w:rFonts w:ascii="Arial" w:hAnsi="Arial" w:cs="Arial"/>
          <w:sz w:val="22"/>
          <w:szCs w:val="22"/>
        </w:rPr>
        <w:t>Habersack</w:t>
      </w:r>
      <w:proofErr w:type="spellEnd"/>
      <w:r>
        <w:rPr>
          <w:rFonts w:ascii="Arial" w:hAnsi="Arial" w:cs="Arial"/>
          <w:sz w:val="22"/>
          <w:szCs w:val="22"/>
        </w:rPr>
        <w:t xml:space="preserve">, Jonathan Chambers, Jonathan </w:t>
      </w:r>
      <w:proofErr w:type="spellStart"/>
      <w:r>
        <w:rPr>
          <w:rFonts w:ascii="Arial" w:hAnsi="Arial" w:cs="Arial"/>
          <w:sz w:val="22"/>
          <w:szCs w:val="22"/>
        </w:rPr>
        <w:t>Pobst</w:t>
      </w:r>
      <w:proofErr w:type="spellEnd"/>
      <w:r>
        <w:rPr>
          <w:rFonts w:ascii="Arial" w:hAnsi="Arial" w:cs="Arial"/>
          <w:sz w:val="22"/>
          <w:szCs w:val="22"/>
        </w:rPr>
        <w:t xml:space="preserve">, Ivan N. </w:t>
      </w:r>
      <w:proofErr w:type="spellStart"/>
      <w:r>
        <w:rPr>
          <w:rFonts w:ascii="Arial" w:hAnsi="Arial" w:cs="Arial"/>
          <w:sz w:val="22"/>
          <w:szCs w:val="22"/>
        </w:rPr>
        <w:t>Zlatev</w:t>
      </w:r>
      <w:proofErr w:type="spellEnd"/>
    </w:p>
    <w:p w:rsidR="007E1031" w:rsidRDefault="007E1031" w:rsidP="007E1031">
      <w:pPr>
        <w:rPr>
          <w:rFonts w:ascii="Arial" w:hAnsi="Arial" w:cs="Arial"/>
          <w:sz w:val="22"/>
          <w:szCs w:val="22"/>
        </w:rPr>
      </w:pPr>
      <w:r>
        <w:rPr>
          <w:rFonts w:ascii="Arial" w:hAnsi="Arial" w:cs="Arial"/>
          <w:sz w:val="22"/>
          <w:szCs w:val="22"/>
        </w:rPr>
        <w:t xml:space="preserve">Copyright © 2007 </w:t>
      </w:r>
      <w:proofErr w:type="spellStart"/>
      <w:r>
        <w:rPr>
          <w:rFonts w:ascii="Arial" w:hAnsi="Arial" w:cs="Arial"/>
          <w:sz w:val="22"/>
          <w:szCs w:val="22"/>
        </w:rPr>
        <w:t>Noriaki</w:t>
      </w:r>
      <w:proofErr w:type="spellEnd"/>
      <w:r>
        <w:rPr>
          <w:rFonts w:ascii="Arial" w:hAnsi="Arial" w:cs="Arial"/>
          <w:sz w:val="22"/>
          <w:szCs w:val="22"/>
        </w:rPr>
        <w:t xml:space="preserve"> </w:t>
      </w:r>
      <w:proofErr w:type="spellStart"/>
      <w:r>
        <w:rPr>
          <w:rFonts w:ascii="Arial" w:hAnsi="Arial" w:cs="Arial"/>
          <w:sz w:val="22"/>
          <w:szCs w:val="22"/>
        </w:rPr>
        <w:t>Okimoto</w:t>
      </w:r>
      <w:proofErr w:type="spellEnd"/>
      <w:r>
        <w:rPr>
          <w:rFonts w:ascii="Arial" w:hAnsi="Arial" w:cs="Arial"/>
          <w:sz w:val="22"/>
          <w:szCs w:val="22"/>
        </w:rPr>
        <w:t xml:space="preserve">, </w:t>
      </w:r>
      <w:proofErr w:type="spellStart"/>
      <w:r>
        <w:rPr>
          <w:rFonts w:ascii="Arial" w:hAnsi="Arial" w:cs="Arial"/>
          <w:sz w:val="22"/>
          <w:szCs w:val="22"/>
        </w:rPr>
        <w:t>Juraj</w:t>
      </w:r>
      <w:proofErr w:type="spellEnd"/>
      <w:r>
        <w:rPr>
          <w:rFonts w:ascii="Arial" w:hAnsi="Arial" w:cs="Arial"/>
          <w:sz w:val="22"/>
          <w:szCs w:val="22"/>
        </w:rPr>
        <w:t xml:space="preserve"> </w:t>
      </w:r>
      <w:proofErr w:type="spellStart"/>
      <w:r>
        <w:rPr>
          <w:rFonts w:ascii="Arial" w:hAnsi="Arial" w:cs="Arial"/>
          <w:sz w:val="22"/>
          <w:szCs w:val="22"/>
        </w:rPr>
        <w:t>Skripsky</w:t>
      </w:r>
      <w:proofErr w:type="spellEnd"/>
      <w:r>
        <w:rPr>
          <w:rFonts w:ascii="Arial" w:hAnsi="Arial" w:cs="Arial"/>
          <w:sz w:val="22"/>
          <w:szCs w:val="22"/>
        </w:rPr>
        <w:t>, Randolph Chung</w:t>
      </w:r>
    </w:p>
    <w:p w:rsidR="007E1031" w:rsidRDefault="007E1031" w:rsidP="007E1031">
      <w:pPr>
        <w:rPr>
          <w:rFonts w:ascii="Arial" w:hAnsi="Arial" w:cs="Arial"/>
          <w:sz w:val="22"/>
          <w:szCs w:val="22"/>
        </w:rPr>
      </w:pPr>
      <w:r>
        <w:rPr>
          <w:rFonts w:ascii="Arial" w:hAnsi="Arial" w:cs="Arial"/>
          <w:sz w:val="22"/>
          <w:szCs w:val="22"/>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E1031" w:rsidRDefault="007E1031" w:rsidP="007E1031">
      <w:pPr>
        <w:rPr>
          <w:rFonts w:ascii="Arial" w:hAnsi="Arial" w:cs="Arial"/>
          <w:sz w:val="22"/>
          <w:szCs w:val="22"/>
        </w:rPr>
      </w:pPr>
      <w:r>
        <w:rPr>
          <w:rFonts w:ascii="Arial" w:hAnsi="Arial" w:cs="Arial"/>
          <w:sz w:val="22"/>
          <w:szCs w:val="22"/>
        </w:rPr>
        <w:t>The above copyright notice and this permission notice shall be included in all copies or substantial portions of the Software.</w:t>
      </w:r>
    </w:p>
    <w:p w:rsidR="007E1031" w:rsidRDefault="007E1031" w:rsidP="007E1031">
      <w:pPr>
        <w:rPr>
          <w:rFonts w:ascii="Arial" w:hAnsi="Arial" w:cs="Arial"/>
          <w:sz w:val="22"/>
          <w:szCs w:val="22"/>
        </w:rPr>
      </w:pPr>
      <w:r>
        <w:rPr>
          <w:rFonts w:ascii="Arial" w:hAnsi="Arial" w:cs="Arial"/>
          <w:sz w:val="22"/>
          <w:szCs w:val="22"/>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 xml:space="preserve">Copyright © 1999 </w:t>
      </w:r>
      <w:proofErr w:type="gramStart"/>
      <w:r>
        <w:rPr>
          <w:rFonts w:ascii="Arial" w:hAnsi="Arial" w:cs="Arial"/>
          <w:sz w:val="22"/>
          <w:szCs w:val="22"/>
        </w:rPr>
        <w:t>The</w:t>
      </w:r>
      <w:proofErr w:type="gramEnd"/>
      <w:r>
        <w:rPr>
          <w:rFonts w:ascii="Arial" w:hAnsi="Arial" w:cs="Arial"/>
          <w:sz w:val="22"/>
          <w:szCs w:val="22"/>
        </w:rPr>
        <w:t xml:space="preserve"> XFree86 Project Inc. All Rights Reserved.</w:t>
      </w:r>
    </w:p>
    <w:p w:rsidR="007E1031" w:rsidRDefault="007E1031" w:rsidP="007E1031">
      <w:pPr>
        <w:ind w:right="522"/>
        <w:rPr>
          <w:rFonts w:ascii="Arial" w:hAnsi="Arial" w:cs="Arial"/>
          <w:sz w:val="22"/>
          <w:szCs w:val="22"/>
        </w:rPr>
      </w:pPr>
      <w:r>
        <w:rPr>
          <w:rFonts w:ascii="Arial" w:hAnsi="Arial" w:cs="Arial"/>
          <w:sz w:val="22"/>
          <w:szCs w:val="22"/>
        </w:rPr>
        <w:t>The above copyright notice and this permission notice shall be included in all copies or substantial portions of the Software.</w:t>
      </w:r>
    </w:p>
    <w:p w:rsidR="007E1031" w:rsidRDefault="007E1031" w:rsidP="007E1031">
      <w:pPr>
        <w:ind w:right="522"/>
        <w:rPr>
          <w:rFonts w:ascii="Arial" w:hAnsi="Arial" w:cs="Arial"/>
          <w:sz w:val="22"/>
          <w:szCs w:val="22"/>
        </w:rPr>
      </w:pPr>
      <w:r>
        <w:rPr>
          <w:rFonts w:ascii="Arial" w:hAnsi="Arial" w:cs="Arial"/>
          <w:sz w:val="22"/>
          <w:szCs w:val="22"/>
        </w:rPr>
        <w:t>THE SOFTWARE IS PROVIDED "AS IS", WITHOUT WARRANTY OF ANY KIND, EXPRESS OR IMPLIED, INCLUDING BUT NOT LIMITED TO THE WARRANTIES OF MERCHANTABILITY, FITNESS FOR A PARTICULAR PURPOSE AND NONINFRINGEMENT.  IN NO EVENT SHALL THE OPEN GROUP BE LIABLE FOR ANY CLAIM, DAMAGES OR OTHER LIABILITY, WHETHER IN AN ACTION OF CONTRACT, TORT OR OTHERWISE, ARISING FROM, OUT OF OR IN CONNECTION WITH THE SOFTWARE OR THE USE OR OTHER DEALINGS IN THE SOFTWARE.</w:t>
      </w:r>
    </w:p>
    <w:p w:rsidR="007E1031" w:rsidRDefault="007E1031" w:rsidP="007E1031">
      <w:pPr>
        <w:ind w:right="522"/>
        <w:rPr>
          <w:rFonts w:ascii="Arial" w:hAnsi="Arial" w:cs="Arial"/>
          <w:sz w:val="22"/>
          <w:szCs w:val="22"/>
        </w:rPr>
      </w:pPr>
      <w:r>
        <w:rPr>
          <w:rFonts w:ascii="Arial" w:hAnsi="Arial" w:cs="Arial"/>
          <w:sz w:val="22"/>
          <w:szCs w:val="22"/>
        </w:rPr>
        <w:t>Except as contained in this notice, the name of The XFree86 Project Inc. shall not be used in advertising or otherwise to promote the sale, use or other dealings in this Software without prior written authorization from The XFree86 Project Inc.</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ind w:left="360" w:hanging="360"/>
        <w:rPr>
          <w:rFonts w:ascii="Arial" w:hAnsi="Arial" w:cs="Arial"/>
          <w:sz w:val="22"/>
          <w:szCs w:val="22"/>
        </w:rPr>
      </w:pPr>
      <w:r>
        <w:rPr>
          <w:rFonts w:ascii="Arial" w:hAnsi="Arial" w:cs="Arial"/>
          <w:sz w:val="22"/>
          <w:szCs w:val="22"/>
        </w:rPr>
        <w:t xml:space="preserve">Portions Copyright © 2002-2004 James W. Newkirk, Michael C. Two, Alexei A. </w:t>
      </w:r>
      <w:proofErr w:type="spellStart"/>
      <w:r>
        <w:rPr>
          <w:rFonts w:ascii="Arial" w:hAnsi="Arial" w:cs="Arial"/>
          <w:sz w:val="22"/>
          <w:szCs w:val="22"/>
        </w:rPr>
        <w:t>Vorontsov</w:t>
      </w:r>
      <w:proofErr w:type="spellEnd"/>
      <w:r>
        <w:rPr>
          <w:rFonts w:ascii="Arial" w:hAnsi="Arial" w:cs="Arial"/>
          <w:sz w:val="22"/>
          <w:szCs w:val="22"/>
        </w:rPr>
        <w:t>, Charlie Poole or Copyright © 2000-2004 Philip A. Craig</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Copyright © 1991, 2000, 2001 by Lucent Technologies</w:t>
      </w:r>
    </w:p>
    <w:p w:rsidR="007E1031" w:rsidRDefault="007E1031" w:rsidP="007E1031">
      <w:pPr>
        <w:ind w:right="522"/>
        <w:rPr>
          <w:rFonts w:ascii="Arial" w:hAnsi="Arial"/>
          <w:sz w:val="22"/>
          <w:szCs w:val="22"/>
        </w:rPr>
      </w:pPr>
      <w:r>
        <w:rPr>
          <w:rFonts w:ascii="Arial" w:hAnsi="Arial"/>
          <w:sz w:val="22"/>
          <w:szCs w:val="22"/>
        </w:rPr>
        <w:t>Permission to use, copy, modify, and distribute this software for any purpose without fee is hereby granted, provided that this entire notice is included in all copies of any software which is or includes a copy or modification of this software and in all copies of the supporting documentation for such software.</w:t>
      </w:r>
    </w:p>
    <w:p w:rsidR="007E1031" w:rsidRDefault="007E1031" w:rsidP="007E1031">
      <w:pPr>
        <w:ind w:right="522"/>
        <w:rPr>
          <w:rFonts w:ascii="Arial" w:hAnsi="Arial"/>
          <w:sz w:val="22"/>
          <w:szCs w:val="22"/>
        </w:rPr>
      </w:pPr>
      <w:r>
        <w:rPr>
          <w:rFonts w:ascii="Arial" w:hAnsi="Arial"/>
          <w:sz w:val="22"/>
          <w:szCs w:val="22"/>
        </w:rPr>
        <w:t>THIS SOFTWARE IS BEING PROVIDED "AS IS", WITHOUT ANY EXPRESS OR IMPLIED WARRANTY.  IN PARTICULAR, NEITHER THE AUTHOR NOR LUCENT MAKES ANY REPRESENTATION OR WARRANTY OF ANY KIND CONCERNING THE MERCHANTABILITY OF THIS SOFTWARE OR ITS FITNESS FOR ANY PARTICULAR PURPOSE.</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THE AUSTRALIAN NATIONAL UNIVERSITY SPECIFICALLY DISCLAIMS ANY WARRANTIES, INCLUDING, BUT NOT LIMITED TO, THE IMPLIED WARRANTIES OF MERCHANTABILITY AND FITNESS FOR A PARTICULAR PURPOSE.  THE SOFTWARE PROVIDED HEREUNDER IS ON AN "AS IS" BASIS, AND THE AUSTRALIAN NATIONAL UNIVERSITY HAS NO OBLIGATION TO PROVIDE MAINTENANCE, SUPPORT, UPDATES, ENHANCEMENTS, OR MODIFICATIONS.</w:t>
      </w:r>
    </w:p>
    <w:p w:rsidR="007E1031" w:rsidRDefault="007E1031" w:rsidP="007E1031">
      <w:pPr>
        <w:ind w:right="522"/>
        <w:rPr>
          <w:rFonts w:ascii="Arial" w:hAnsi="Arial" w:cs="Arial"/>
          <w:sz w:val="22"/>
          <w:szCs w:val="22"/>
        </w:rPr>
      </w:pPr>
    </w:p>
    <w:p w:rsidR="007E1031" w:rsidRDefault="007E1031" w:rsidP="007E1031">
      <w:pPr>
        <w:ind w:right="522"/>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Copyright © 1989 Regents of the University of California.  All rights reserved.</w:t>
      </w:r>
    </w:p>
    <w:p w:rsidR="007E1031" w:rsidRDefault="007E1031" w:rsidP="007E1031">
      <w:pPr>
        <w:ind w:right="522"/>
        <w:rPr>
          <w:rFonts w:ascii="Arial" w:hAnsi="Arial" w:cs="Arial"/>
          <w:sz w:val="22"/>
          <w:szCs w:val="22"/>
        </w:rPr>
      </w:pPr>
      <w:r>
        <w:rPr>
          <w:rFonts w:ascii="Arial" w:hAnsi="Arial" w:cs="Arial"/>
          <w:sz w:val="22"/>
          <w:szCs w:val="22"/>
        </w:rPr>
        <w:t>Redistribution and use in source and binary forms are permitted provided that the above copyright notice and this paragraph are duplicated in all such forms and that any documentation, advertising materials, and other materials related to such distribution and use acknowledge that the software was developed by the University of California, Berkeley.  The name of the University may not be used to endorse or promote products derived from this software without specific prior written permission.</w:t>
      </w:r>
    </w:p>
    <w:p w:rsidR="007E1031" w:rsidRDefault="007E1031" w:rsidP="007E1031">
      <w:pPr>
        <w:ind w:right="522"/>
        <w:rPr>
          <w:rFonts w:ascii="Arial" w:hAnsi="Arial" w:cs="Arial"/>
          <w:sz w:val="22"/>
          <w:szCs w:val="22"/>
        </w:rPr>
      </w:pPr>
      <w:r>
        <w:rPr>
          <w:rFonts w:ascii="Arial" w:hAnsi="Arial" w:cs="Arial"/>
          <w:sz w:val="22"/>
          <w:szCs w:val="22"/>
        </w:rPr>
        <w:t>THIS SOFTWARE IS PROVIDED ``AS IS'' AND WITHOUT ANY EXPRESS OR IMPLIED WARRANTIES, INCLUDING, WITHOUT LIMITATION, THE IMPLIED WARRANTIES OF MERCHANTIBILITY AND FITNESS FOR A PARTICULAR PURPOSE.</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ind w:right="522"/>
        <w:rPr>
          <w:rFonts w:ascii="Arial" w:hAnsi="Arial" w:cs="Arial"/>
          <w:sz w:val="22"/>
          <w:szCs w:val="22"/>
        </w:rPr>
      </w:pPr>
      <w:r>
        <w:rPr>
          <w:rFonts w:ascii="Arial" w:hAnsi="Arial" w:cs="Arial"/>
          <w:sz w:val="22"/>
          <w:szCs w:val="22"/>
        </w:rPr>
        <w:t xml:space="preserve">Copyright © 1995, 1996, 1997 Francis.Dupont@inria.fr, INRIA </w:t>
      </w:r>
      <w:proofErr w:type="spellStart"/>
      <w:r>
        <w:rPr>
          <w:rFonts w:ascii="Arial" w:hAnsi="Arial" w:cs="Arial"/>
          <w:sz w:val="22"/>
          <w:szCs w:val="22"/>
        </w:rPr>
        <w:t>Rocquencourt</w:t>
      </w:r>
      <w:proofErr w:type="spellEnd"/>
      <w:r>
        <w:rPr>
          <w:rFonts w:ascii="Arial" w:hAnsi="Arial" w:cs="Arial"/>
          <w:sz w:val="22"/>
          <w:szCs w:val="22"/>
        </w:rPr>
        <w:t>,</w:t>
      </w:r>
    </w:p>
    <w:p w:rsidR="007E1031" w:rsidRDefault="007E1031" w:rsidP="007E1031">
      <w:pPr>
        <w:ind w:right="522"/>
        <w:rPr>
          <w:rFonts w:ascii="Arial" w:hAnsi="Arial" w:cs="Arial"/>
          <w:sz w:val="22"/>
          <w:szCs w:val="22"/>
        </w:rPr>
      </w:pPr>
      <w:r>
        <w:rPr>
          <w:rFonts w:ascii="Arial" w:hAnsi="Arial" w:cs="Arial"/>
          <w:sz w:val="22"/>
          <w:szCs w:val="22"/>
        </w:rPr>
        <w:t xml:space="preserve">    Alain.Durand@imag.fr, IMAG,   Jean-Luc.Richier@imag.fr, IMAG-LSR.</w:t>
      </w:r>
    </w:p>
    <w:p w:rsidR="007E1031" w:rsidRDefault="007E1031" w:rsidP="007E1031">
      <w:pPr>
        <w:ind w:right="522"/>
        <w:rPr>
          <w:rFonts w:ascii="Arial" w:hAnsi="Arial" w:cs="Arial"/>
          <w:sz w:val="22"/>
          <w:szCs w:val="22"/>
        </w:rPr>
      </w:pPr>
      <w:r>
        <w:rPr>
          <w:rFonts w:ascii="Arial" w:hAnsi="Arial" w:cs="Arial"/>
          <w:sz w:val="22"/>
          <w:szCs w:val="22"/>
        </w:rPr>
        <w:t>Copyright © 1998, 1999 Francis.Dupont@inria.fr, GIE DYADE,</w:t>
      </w:r>
    </w:p>
    <w:p w:rsidR="007E1031" w:rsidRDefault="007E1031" w:rsidP="007E1031">
      <w:pPr>
        <w:ind w:right="522"/>
        <w:rPr>
          <w:rFonts w:ascii="Arial" w:hAnsi="Arial" w:cs="Arial"/>
          <w:sz w:val="22"/>
          <w:szCs w:val="22"/>
        </w:rPr>
      </w:pPr>
      <w:r>
        <w:rPr>
          <w:rFonts w:ascii="Arial" w:hAnsi="Arial" w:cs="Arial"/>
          <w:sz w:val="22"/>
          <w:szCs w:val="22"/>
        </w:rPr>
        <w:t xml:space="preserve">    Alain.Durand@imag.fr, IMAG,   Jean-Luc.Richier@imag.fr, IMAG-LSR.</w:t>
      </w:r>
    </w:p>
    <w:p w:rsidR="007E1031" w:rsidRDefault="007E1031" w:rsidP="007E1031">
      <w:pPr>
        <w:ind w:right="522"/>
        <w:rPr>
          <w:rFonts w:ascii="Arial" w:hAnsi="Arial" w:cs="Arial"/>
          <w:sz w:val="22"/>
          <w:szCs w:val="22"/>
        </w:rPr>
      </w:pPr>
      <w:r>
        <w:rPr>
          <w:rFonts w:ascii="Arial" w:hAnsi="Arial" w:cs="Arial"/>
          <w:sz w:val="22"/>
          <w:szCs w:val="22"/>
        </w:rPr>
        <w:t xml:space="preserve">This work has been done in the context of GIE DYADE (joint R &amp; D venture between BULL S.A. and INRIA).  This software is available with usual "research" terms with the aim of retain credits of the software. </w:t>
      </w:r>
    </w:p>
    <w:p w:rsidR="007E1031" w:rsidRDefault="007E1031" w:rsidP="007E1031">
      <w:pPr>
        <w:ind w:right="522"/>
        <w:rPr>
          <w:rFonts w:ascii="Arial" w:hAnsi="Arial" w:cs="Arial"/>
          <w:sz w:val="22"/>
          <w:szCs w:val="22"/>
        </w:rPr>
      </w:pPr>
      <w:r>
        <w:rPr>
          <w:rFonts w:ascii="Arial" w:hAnsi="Arial" w:cs="Arial"/>
          <w:sz w:val="22"/>
          <w:szCs w:val="22"/>
        </w:rPr>
        <w:t xml:space="preserve">Permission to use, copy, modify and distribute this software for any purpose and without fee is hereby granted, provided that the above copyright notice and this permission notice appear in all copies, and the name of INRIA, IMAG, or any contributor not be used in advertising or publicity pertaining to this material without the prior explicit permission. The software is provided "as is" without any warranties, support or liabilities of any </w:t>
      </w:r>
      <w:proofErr w:type="spellStart"/>
      <w:r>
        <w:rPr>
          <w:rFonts w:ascii="Arial" w:hAnsi="Arial" w:cs="Arial"/>
          <w:sz w:val="22"/>
          <w:szCs w:val="22"/>
        </w:rPr>
        <w:t>kind.This</w:t>
      </w:r>
      <w:proofErr w:type="spellEnd"/>
      <w:r>
        <w:rPr>
          <w:rFonts w:ascii="Arial" w:hAnsi="Arial" w:cs="Arial"/>
          <w:sz w:val="22"/>
          <w:szCs w:val="22"/>
        </w:rPr>
        <w:t xml:space="preserve"> software is derived from source code from "University of California at Berkeley" and "Digital Equipment Corporation" protected by copyrights. </w:t>
      </w:r>
    </w:p>
    <w:p w:rsidR="007E1031" w:rsidRDefault="007E1031" w:rsidP="007E1031">
      <w:pPr>
        <w:ind w:right="522"/>
        <w:rPr>
          <w:rFonts w:ascii="Arial" w:hAnsi="Arial" w:cs="Arial"/>
          <w:sz w:val="22"/>
          <w:szCs w:val="22"/>
        </w:rPr>
      </w:pPr>
      <w:r>
        <w:rPr>
          <w:rFonts w:ascii="Arial" w:hAnsi="Arial" w:cs="Arial"/>
          <w:sz w:val="22"/>
          <w:szCs w:val="22"/>
        </w:rPr>
        <w:t xml:space="preserve">Grenoble's Institute of Computer Science and Applied Mathematics (IMAG) is a federation of seven research units funded by the CNRS, National Polytechnic Institute of Grenoble and University Joseph Fourier.  The research unit in Software, Systems, </w:t>
      </w:r>
      <w:proofErr w:type="gramStart"/>
      <w:r>
        <w:rPr>
          <w:rFonts w:ascii="Arial" w:hAnsi="Arial" w:cs="Arial"/>
          <w:sz w:val="22"/>
          <w:szCs w:val="22"/>
        </w:rPr>
        <w:t>Networks</w:t>
      </w:r>
      <w:proofErr w:type="gramEnd"/>
      <w:r>
        <w:rPr>
          <w:rFonts w:ascii="Arial" w:hAnsi="Arial" w:cs="Arial"/>
          <w:sz w:val="22"/>
          <w:szCs w:val="22"/>
        </w:rPr>
        <w:t xml:space="preserve"> (LSR) is member of IMAG.</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ind w:right="522"/>
        <w:rPr>
          <w:rFonts w:ascii="Arial" w:hAnsi="Arial"/>
          <w:sz w:val="22"/>
          <w:szCs w:val="22"/>
        </w:rPr>
      </w:pPr>
      <w:r>
        <w:rPr>
          <w:rFonts w:ascii="Arial" w:hAnsi="Arial"/>
          <w:sz w:val="22"/>
          <w:szCs w:val="22"/>
        </w:rPr>
        <w:t>Copyright © 1996 Widget Workshop, Inc. All Rights Reserved.</w:t>
      </w:r>
    </w:p>
    <w:p w:rsidR="007E1031" w:rsidRDefault="007E1031" w:rsidP="007E1031">
      <w:pPr>
        <w:ind w:right="522"/>
        <w:rPr>
          <w:rFonts w:ascii="Arial" w:hAnsi="Arial"/>
          <w:sz w:val="22"/>
          <w:szCs w:val="22"/>
        </w:rPr>
      </w:pPr>
      <w:r>
        <w:rPr>
          <w:rFonts w:ascii="Arial" w:hAnsi="Arial"/>
          <w:sz w:val="22"/>
          <w:szCs w:val="22"/>
        </w:rPr>
        <w:t>Permission to use, copy, modify, and distribute this software and its documentation for NON-COMMERCIAL or COMMERCIAL purposes and without fee is hereby granted, provided that this copyright notice is kept intact.</w:t>
      </w:r>
    </w:p>
    <w:p w:rsidR="007E1031" w:rsidRDefault="007E1031" w:rsidP="007E1031">
      <w:pPr>
        <w:ind w:right="522"/>
        <w:rPr>
          <w:rFonts w:ascii="Arial" w:hAnsi="Arial"/>
          <w:sz w:val="22"/>
          <w:szCs w:val="22"/>
        </w:rPr>
      </w:pPr>
      <w:r>
        <w:rPr>
          <w:rFonts w:ascii="Arial" w:hAnsi="Arial"/>
          <w:sz w:val="22"/>
          <w:szCs w:val="22"/>
        </w:rPr>
        <w:t>WIDGET WORKSHOP MAKES NO REPRESENTATIONS OR WARRANTIES ABOUT THE SUITABILITY OF THE SOFTWARE, EITHER EXPRESS OR IMPLIED, INCLUDING BUT NOT LIMITED TO THE IMPLIED WARRANTIES OF MERCHANTABILITY, FITNESS FOR A PARTICULAR PURPOSE, OR NON-INFRINGEMENT. WIDGET WORKSHOP SHALL NOT BE LIABLE FOR ANY DAMAGES SUFFERED BY LICENSEE AS A RESULT OF USING, MODIFYING OR DISTRIBUTING THIS SOFTWARE OR ITS DERIVATIVES.</w:t>
      </w:r>
    </w:p>
    <w:p w:rsidR="007E1031" w:rsidRDefault="007E1031" w:rsidP="007E1031">
      <w:pPr>
        <w:ind w:right="522"/>
        <w:rPr>
          <w:rFonts w:ascii="Arial" w:hAnsi="Arial"/>
          <w:sz w:val="22"/>
          <w:szCs w:val="22"/>
        </w:rPr>
      </w:pPr>
      <w:r>
        <w:rPr>
          <w:rFonts w:ascii="Arial" w:hAnsi="Arial"/>
          <w:sz w:val="22"/>
          <w:szCs w:val="22"/>
        </w:rPr>
        <w:lastRenderedPageBreak/>
        <w:t>THIS SOFTWARE IS NOT DESIGNED OR INTENDED FOR USE OR RESALE AS ON-LINE CONTROL EQUIPMENT IN HAZARDOUS ENVIRONMENTS REQUIRING FAIL-SAFE PERFORMANCE, SUCH AS IN THE OPERATION OF NUCLEAR FACILITIES, AIRCRAFT NAVIGATION OR COMMUNICATION SYSTEMS, AIR TRAFFIC CONTROL, DIRECT LIFE SUPPORT MACHINES, OR WEAPONS SYSTEMS, IN WHICH THE FAILURE OF THE SOFTWARE COULD LEAD DIRECTLY TO DEATH, PERSONAL INJURY, OR SEVERE PHYSICAL OR ENVIRONMENTAL DAMAGE ("HIGH RISK ACTIVITIES").  WIDGET WORKSHOP SPECIFICALLY DISCLAIMS ANY EXPRESS OR IMPLIED WARRANTY OF FITNESS FOR HIGH RISK ACTIVITIES.</w:t>
      </w:r>
    </w:p>
    <w:p w:rsidR="007E1031" w:rsidRDefault="007E1031" w:rsidP="007E1031">
      <w:pPr>
        <w:ind w:right="522"/>
        <w:rPr>
          <w:rFonts w:ascii="Arial" w:hAnsi="Arial"/>
          <w:sz w:val="22"/>
          <w:szCs w:val="22"/>
        </w:rPr>
      </w:pPr>
    </w:p>
    <w:p w:rsidR="007E1031" w:rsidRDefault="007E1031" w:rsidP="007E1031">
      <w:pPr>
        <w:ind w:right="522"/>
        <w:rPr>
          <w:rFonts w:ascii="Arial" w:hAnsi="Arial"/>
          <w:sz w:val="22"/>
          <w:szCs w:val="22"/>
        </w:rPr>
      </w:pPr>
    </w:p>
    <w:p w:rsidR="007E1031" w:rsidRDefault="007E1031" w:rsidP="007E1031">
      <w:pPr>
        <w:rPr>
          <w:rFonts w:ascii="Arial" w:hAnsi="Arial" w:cs="Arial"/>
          <w:sz w:val="22"/>
          <w:szCs w:val="22"/>
        </w:rPr>
      </w:pPr>
      <w:r>
        <w:rPr>
          <w:rFonts w:ascii="Arial" w:hAnsi="Arial" w:cs="Arial"/>
          <w:sz w:val="22"/>
          <w:szCs w:val="22"/>
        </w:rPr>
        <w:t xml:space="preserve">This software includes </w:t>
      </w:r>
      <w:r>
        <w:rPr>
          <w:rFonts w:ascii="Arial" w:hAnsi="Arial"/>
          <w:sz w:val="22"/>
          <w:szCs w:val="22"/>
        </w:rPr>
        <w:t>\mono-1.2.6\</w:t>
      </w:r>
      <w:proofErr w:type="spellStart"/>
      <w:r>
        <w:rPr>
          <w:rFonts w:ascii="Arial" w:hAnsi="Arial"/>
          <w:sz w:val="22"/>
          <w:szCs w:val="22"/>
        </w:rPr>
        <w:t>mcs</w:t>
      </w:r>
      <w:proofErr w:type="spellEnd"/>
      <w:r>
        <w:rPr>
          <w:rFonts w:ascii="Arial" w:hAnsi="Arial"/>
          <w:sz w:val="22"/>
          <w:szCs w:val="22"/>
        </w:rPr>
        <w:t>\class\</w:t>
      </w:r>
      <w:proofErr w:type="spellStart"/>
      <w:r>
        <w:rPr>
          <w:rFonts w:ascii="Arial" w:hAnsi="Arial"/>
          <w:sz w:val="22"/>
          <w:szCs w:val="22"/>
        </w:rPr>
        <w:t>FirebirdSql.Data.Firebird</w:t>
      </w:r>
      <w:proofErr w:type="spellEnd"/>
      <w:r>
        <w:rPr>
          <w:rFonts w:ascii="Arial" w:hAnsi="Arial" w:cs="Arial"/>
          <w:sz w:val="22"/>
          <w:szCs w:val="22"/>
        </w:rPr>
        <w:t xml:space="preserve"> (Firebird ADO.NET Data provider for .NET and Mono) which is subject to the Initial Developer's Public License Version 1.0 (the "License"); you may not use these portions of the software except in compliance with the License. You may obtain a copy of the License at http://www.ibphoenix.com/main.nfs?a=ibphoenix&amp;l=</w:t>
      </w:r>
      <w:proofErr w:type="gramStart"/>
      <w:r>
        <w:rPr>
          <w:rFonts w:ascii="Arial" w:hAnsi="Arial" w:cs="Arial"/>
          <w:sz w:val="22"/>
          <w:szCs w:val="22"/>
        </w:rPr>
        <w:t>;PAGES</w:t>
      </w:r>
      <w:proofErr w:type="gramEnd"/>
      <w:r>
        <w:rPr>
          <w:rFonts w:ascii="Arial" w:hAnsi="Arial" w:cs="Arial"/>
          <w:sz w:val="22"/>
          <w:szCs w:val="22"/>
        </w:rPr>
        <w:t>;NAME='ibp_idpl'</w:t>
      </w:r>
    </w:p>
    <w:p w:rsidR="007E1031" w:rsidRDefault="007E1031" w:rsidP="007E1031">
      <w:pPr>
        <w:rPr>
          <w:rFonts w:ascii="Arial" w:hAnsi="Arial" w:cs="Arial"/>
          <w:sz w:val="22"/>
          <w:szCs w:val="22"/>
        </w:rPr>
      </w:pPr>
      <w:r>
        <w:rPr>
          <w:rFonts w:ascii="Arial" w:hAnsi="Arial" w:cs="Arial"/>
          <w:sz w:val="22"/>
          <w:szCs w:val="22"/>
        </w:rPr>
        <w:t>Software distributed under the License is distributed on an "AS IS" basis, WITHOUT WARRANTY OF ANY KIND, either express or implied.  See the License for the specific language governing rights and limitations under the License.</w:t>
      </w:r>
    </w:p>
    <w:p w:rsidR="007E1031" w:rsidRDefault="007E1031" w:rsidP="007E1031">
      <w:pPr>
        <w:rPr>
          <w:rFonts w:ascii="Arial" w:hAnsi="Arial" w:cs="Arial"/>
          <w:sz w:val="22"/>
          <w:szCs w:val="22"/>
        </w:rPr>
      </w:pPr>
      <w:r>
        <w:rPr>
          <w:rFonts w:ascii="Arial" w:hAnsi="Arial" w:cs="Arial"/>
          <w:sz w:val="22"/>
          <w:szCs w:val="22"/>
        </w:rPr>
        <w:t>The source code for this software can be found at:</w:t>
      </w:r>
    </w:p>
    <w:p w:rsidR="007E1031" w:rsidRDefault="007E1031" w:rsidP="007E1031">
      <w:pPr>
        <w:rPr>
          <w:rFonts w:ascii="Arial" w:hAnsi="Arial" w:cs="Arial"/>
          <w:sz w:val="22"/>
          <w:szCs w:val="22"/>
        </w:rPr>
      </w:pPr>
      <w:r>
        <w:rPr>
          <w:rFonts w:ascii="Arial" w:hAnsi="Arial" w:cs="Arial"/>
          <w:color w:val="0000FF"/>
          <w:sz w:val="22"/>
          <w:szCs w:val="22"/>
          <w:lang w:val="de-DE"/>
        </w:rPr>
        <w:t>http://www.go-mono.com/sources/mono/mono-1.2.6.tar.bz2</w:t>
      </w:r>
    </w:p>
    <w:p w:rsidR="007E1031" w:rsidRDefault="007E1031" w:rsidP="007E1031">
      <w:pPr>
        <w:ind w:right="522"/>
        <w:rPr>
          <w:rFonts w:ascii="Arial" w:hAnsi="Arial"/>
          <w:sz w:val="22"/>
          <w:szCs w:val="22"/>
        </w:rPr>
      </w:pPr>
    </w:p>
    <w:p w:rsidR="007E1031" w:rsidRDefault="007E1031" w:rsidP="007E1031">
      <w:pPr>
        <w:ind w:right="522"/>
        <w:rPr>
          <w:rFonts w:ascii="Arial" w:hAnsi="Arial"/>
          <w:sz w:val="22"/>
          <w:szCs w:val="22"/>
        </w:rPr>
      </w:pPr>
    </w:p>
    <w:p w:rsidR="007E1031" w:rsidRDefault="007E1031" w:rsidP="007E1031">
      <w:pPr>
        <w:rPr>
          <w:rFonts w:ascii="Arial" w:hAnsi="Arial"/>
          <w:sz w:val="22"/>
          <w:szCs w:val="22"/>
        </w:rPr>
      </w:pPr>
      <w:r>
        <w:rPr>
          <w:rFonts w:ascii="Arial" w:hAnsi="Arial" w:cs="Arial"/>
          <w:sz w:val="22"/>
          <w:szCs w:val="22"/>
        </w:rPr>
        <w:t xml:space="preserve">This software includes </w:t>
      </w:r>
      <w:r>
        <w:rPr>
          <w:rFonts w:ascii="Arial" w:hAnsi="Arial"/>
          <w:sz w:val="22"/>
          <w:szCs w:val="22"/>
        </w:rPr>
        <w:t>\ mono-1.2.6\</w:t>
      </w:r>
      <w:proofErr w:type="spellStart"/>
      <w:r>
        <w:rPr>
          <w:rFonts w:ascii="Arial" w:hAnsi="Arial"/>
          <w:sz w:val="22"/>
          <w:szCs w:val="22"/>
        </w:rPr>
        <w:t>mcs</w:t>
      </w:r>
      <w:proofErr w:type="spellEnd"/>
      <w:r>
        <w:rPr>
          <w:rFonts w:ascii="Arial" w:hAnsi="Arial"/>
          <w:sz w:val="22"/>
          <w:szCs w:val="22"/>
        </w:rPr>
        <w:t>\class\</w:t>
      </w:r>
      <w:proofErr w:type="spellStart"/>
      <w:r>
        <w:rPr>
          <w:rFonts w:ascii="Arial" w:hAnsi="Arial"/>
          <w:sz w:val="22"/>
          <w:szCs w:val="22"/>
        </w:rPr>
        <w:t>System.Web.Extensions</w:t>
      </w:r>
      <w:proofErr w:type="spellEnd"/>
      <w:r>
        <w:rPr>
          <w:rFonts w:ascii="Arial" w:hAnsi="Arial"/>
          <w:sz w:val="22"/>
          <w:szCs w:val="22"/>
        </w:rPr>
        <w:t xml:space="preserve">\ </w:t>
      </w:r>
      <w:proofErr w:type="spellStart"/>
      <w:r>
        <w:rPr>
          <w:rFonts w:ascii="Arial" w:hAnsi="Arial"/>
          <w:sz w:val="22"/>
          <w:szCs w:val="22"/>
        </w:rPr>
        <w:t>System.Web.Script.Serialization</w:t>
      </w:r>
      <w:proofErr w:type="spellEnd"/>
      <w:r>
        <w:rPr>
          <w:rFonts w:ascii="Arial" w:hAnsi="Arial"/>
          <w:sz w:val="22"/>
          <w:szCs w:val="22"/>
        </w:rPr>
        <w:t>\JSON</w:t>
      </w:r>
      <w:r>
        <w:rPr>
          <w:rFonts w:ascii="Arial" w:hAnsi="Arial" w:cs="Arial"/>
          <w:sz w:val="22"/>
          <w:szCs w:val="22"/>
        </w:rPr>
        <w:t xml:space="preserve"> which is </w:t>
      </w:r>
      <w:r>
        <w:rPr>
          <w:rFonts w:ascii="Arial" w:hAnsi="Arial"/>
          <w:sz w:val="22"/>
          <w:szCs w:val="22"/>
        </w:rPr>
        <w:t xml:space="preserve">licensed under the Creative Commons Attribution 2.5 </w:t>
      </w:r>
      <w:proofErr w:type="gramStart"/>
      <w:r>
        <w:rPr>
          <w:rFonts w:ascii="Arial" w:hAnsi="Arial"/>
          <w:sz w:val="22"/>
          <w:szCs w:val="22"/>
        </w:rPr>
        <w:t>License  http</w:t>
      </w:r>
      <w:proofErr w:type="gramEnd"/>
      <w:r>
        <w:rPr>
          <w:rFonts w:ascii="Arial" w:hAnsi="Arial"/>
          <w:sz w:val="22"/>
          <w:szCs w:val="22"/>
        </w:rPr>
        <w:t>://creativecommons.org/licenses/by/2.5/</w:t>
      </w:r>
    </w:p>
    <w:p w:rsidR="007E1031" w:rsidRDefault="007E1031" w:rsidP="007E1031">
      <w:pPr>
        <w:rPr>
          <w:rFonts w:ascii="Arial" w:hAnsi="Arial"/>
          <w:sz w:val="22"/>
          <w:szCs w:val="22"/>
        </w:rPr>
      </w:pPr>
      <w:r>
        <w:rPr>
          <w:rFonts w:ascii="Arial" w:hAnsi="Arial"/>
          <w:sz w:val="22"/>
          <w:szCs w:val="22"/>
        </w:rPr>
        <w:t>You are free:</w:t>
      </w:r>
    </w:p>
    <w:p w:rsidR="007E1031" w:rsidRDefault="007E1031" w:rsidP="007E1031">
      <w:pPr>
        <w:rPr>
          <w:rFonts w:ascii="Arial" w:hAnsi="Arial"/>
          <w:sz w:val="22"/>
          <w:szCs w:val="22"/>
        </w:rPr>
      </w:pPr>
      <w:r>
        <w:rPr>
          <w:rFonts w:ascii="Arial" w:hAnsi="Arial"/>
          <w:sz w:val="22"/>
          <w:szCs w:val="22"/>
        </w:rPr>
        <w:t xml:space="preserve">    * </w:t>
      </w:r>
      <w:proofErr w:type="gramStart"/>
      <w:r>
        <w:rPr>
          <w:rFonts w:ascii="Arial" w:hAnsi="Arial"/>
          <w:sz w:val="22"/>
          <w:szCs w:val="22"/>
        </w:rPr>
        <w:t>to</w:t>
      </w:r>
      <w:proofErr w:type="gramEnd"/>
      <w:r>
        <w:rPr>
          <w:rFonts w:ascii="Arial" w:hAnsi="Arial"/>
          <w:sz w:val="22"/>
          <w:szCs w:val="22"/>
        </w:rPr>
        <w:t xml:space="preserve"> copy, distribute, display, and perform the work</w:t>
      </w:r>
    </w:p>
    <w:p w:rsidR="007E1031" w:rsidRDefault="007E1031" w:rsidP="007E1031">
      <w:pPr>
        <w:rPr>
          <w:rFonts w:ascii="Arial" w:hAnsi="Arial"/>
          <w:sz w:val="22"/>
          <w:szCs w:val="22"/>
        </w:rPr>
      </w:pPr>
      <w:r>
        <w:rPr>
          <w:rFonts w:ascii="Arial" w:hAnsi="Arial"/>
          <w:sz w:val="22"/>
          <w:szCs w:val="22"/>
        </w:rPr>
        <w:t xml:space="preserve">    * </w:t>
      </w:r>
      <w:proofErr w:type="gramStart"/>
      <w:r>
        <w:rPr>
          <w:rFonts w:ascii="Arial" w:hAnsi="Arial"/>
          <w:sz w:val="22"/>
          <w:szCs w:val="22"/>
        </w:rPr>
        <w:t>to</w:t>
      </w:r>
      <w:proofErr w:type="gramEnd"/>
      <w:r>
        <w:rPr>
          <w:rFonts w:ascii="Arial" w:hAnsi="Arial"/>
          <w:sz w:val="22"/>
          <w:szCs w:val="22"/>
        </w:rPr>
        <w:t xml:space="preserve"> make derivative works</w:t>
      </w:r>
    </w:p>
    <w:p w:rsidR="007E1031" w:rsidRDefault="007E1031" w:rsidP="007E1031">
      <w:pPr>
        <w:rPr>
          <w:rFonts w:ascii="Arial" w:hAnsi="Arial"/>
          <w:sz w:val="22"/>
          <w:szCs w:val="22"/>
        </w:rPr>
      </w:pPr>
      <w:r>
        <w:rPr>
          <w:rFonts w:ascii="Arial" w:hAnsi="Arial"/>
          <w:sz w:val="22"/>
          <w:szCs w:val="22"/>
        </w:rPr>
        <w:t xml:space="preserve">    * </w:t>
      </w:r>
      <w:proofErr w:type="gramStart"/>
      <w:r>
        <w:rPr>
          <w:rFonts w:ascii="Arial" w:hAnsi="Arial"/>
          <w:sz w:val="22"/>
          <w:szCs w:val="22"/>
        </w:rPr>
        <w:t>to</w:t>
      </w:r>
      <w:proofErr w:type="gramEnd"/>
      <w:r>
        <w:rPr>
          <w:rFonts w:ascii="Arial" w:hAnsi="Arial"/>
          <w:sz w:val="22"/>
          <w:szCs w:val="22"/>
        </w:rPr>
        <w:t xml:space="preserve"> make commercial use of the work</w:t>
      </w:r>
    </w:p>
    <w:p w:rsidR="007E1031" w:rsidRDefault="007E1031" w:rsidP="007E1031">
      <w:pPr>
        <w:rPr>
          <w:rFonts w:ascii="Arial" w:hAnsi="Arial"/>
          <w:sz w:val="22"/>
          <w:szCs w:val="22"/>
        </w:rPr>
      </w:pPr>
      <w:r>
        <w:rPr>
          <w:rFonts w:ascii="Arial" w:hAnsi="Arial"/>
          <w:sz w:val="22"/>
          <w:szCs w:val="22"/>
        </w:rPr>
        <w:t>Under the following conditions:</w:t>
      </w:r>
    </w:p>
    <w:p w:rsidR="007E1031" w:rsidRDefault="007E1031" w:rsidP="007E1031">
      <w:pPr>
        <w:rPr>
          <w:rFonts w:ascii="Arial" w:hAnsi="Arial"/>
          <w:sz w:val="22"/>
          <w:szCs w:val="22"/>
        </w:rPr>
      </w:pPr>
      <w:r>
        <w:rPr>
          <w:rFonts w:ascii="Arial" w:hAnsi="Arial"/>
          <w:sz w:val="22"/>
          <w:szCs w:val="22"/>
        </w:rPr>
        <w:t xml:space="preserve">    * For any reuse or distribution, you must make clear to others the license terms of this work.</w:t>
      </w:r>
    </w:p>
    <w:p w:rsidR="007E1031" w:rsidRDefault="007E1031" w:rsidP="007E1031">
      <w:pPr>
        <w:rPr>
          <w:rFonts w:ascii="Arial" w:hAnsi="Arial"/>
          <w:sz w:val="22"/>
          <w:szCs w:val="22"/>
        </w:rPr>
      </w:pPr>
      <w:r>
        <w:rPr>
          <w:rFonts w:ascii="Arial" w:hAnsi="Arial"/>
          <w:sz w:val="22"/>
          <w:szCs w:val="22"/>
        </w:rPr>
        <w:t xml:space="preserve">    * Any of these conditions can be waived if you get permission from the copyright holder.</w:t>
      </w:r>
    </w:p>
    <w:p w:rsidR="007E1031" w:rsidRDefault="007E1031" w:rsidP="007E1031">
      <w:pPr>
        <w:rPr>
          <w:rFonts w:ascii="Arial" w:hAnsi="Arial" w:cs="Arial"/>
          <w:sz w:val="22"/>
          <w:szCs w:val="22"/>
        </w:rPr>
      </w:pPr>
      <w:r>
        <w:rPr>
          <w:rFonts w:ascii="Arial" w:hAnsi="Arial" w:cs="Arial"/>
          <w:sz w:val="22"/>
          <w:szCs w:val="22"/>
        </w:rPr>
        <w:t xml:space="preserve">The source code for this software can be found at: </w:t>
      </w:r>
    </w:p>
    <w:p w:rsidR="007E1031" w:rsidRDefault="007E1031" w:rsidP="007E1031">
      <w:pPr>
        <w:rPr>
          <w:rFonts w:ascii="Arial" w:hAnsi="Arial" w:cs="Arial"/>
          <w:sz w:val="22"/>
          <w:szCs w:val="22"/>
        </w:rPr>
      </w:pPr>
      <w:r>
        <w:rPr>
          <w:rFonts w:ascii="Arial" w:hAnsi="Arial" w:cs="Arial"/>
          <w:color w:val="0000FF"/>
          <w:sz w:val="22"/>
          <w:szCs w:val="22"/>
          <w:lang w:val="de-DE"/>
        </w:rPr>
        <w:t>http://www.go-mono.com/sources/mono/mono-1.2.6.tar.bz2</w:t>
      </w:r>
    </w:p>
    <w:p w:rsidR="007E1031" w:rsidRDefault="007E1031" w:rsidP="007E1031">
      <w:pPr>
        <w:rPr>
          <w:rFonts w:ascii="Arial" w:hAnsi="Arial" w:cs="Arial"/>
          <w:sz w:val="22"/>
          <w:szCs w:val="22"/>
          <w:lang w:val="de-DE"/>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Portions of this software are distributed under the terms of the Mozilla Public License, version 1.1 (MPL).  Software distributed under the License is distributed on an "AS IS" basis, WITHOUT WARRANTY OF ANY KIND, either express or implied. See the License for the specific language governing rights and limitations under the License. These portions of the software in source code form, along with a copy of the MPL can be found at the following site:</w:t>
      </w:r>
    </w:p>
    <w:p w:rsidR="007E1031" w:rsidRDefault="007E1031" w:rsidP="007E1031">
      <w:pPr>
        <w:rPr>
          <w:rFonts w:ascii="Arial" w:hAnsi="Arial" w:cs="Arial"/>
          <w:sz w:val="22"/>
          <w:szCs w:val="22"/>
        </w:rPr>
      </w:pPr>
      <w:r>
        <w:rPr>
          <w:rFonts w:ascii="Arial" w:hAnsi="Arial" w:cs="Arial"/>
          <w:sz w:val="22"/>
          <w:szCs w:val="22"/>
        </w:rPr>
        <w:t>- libgdiplus-1.2.5/</w:t>
      </w:r>
      <w:proofErr w:type="spellStart"/>
      <w:r>
        <w:rPr>
          <w:rFonts w:ascii="Arial" w:hAnsi="Arial" w:cs="Arial"/>
          <w:sz w:val="22"/>
          <w:szCs w:val="22"/>
        </w:rPr>
        <w:t>cairo</w:t>
      </w:r>
      <w:proofErr w:type="spellEnd"/>
      <w:r>
        <w:rPr>
          <w:rFonts w:ascii="Arial" w:hAnsi="Arial" w:cs="Arial"/>
          <w:sz w:val="22"/>
          <w:szCs w:val="22"/>
        </w:rPr>
        <w:t xml:space="preserve"> - GDI+ graphics rendering layer library  </w:t>
      </w:r>
    </w:p>
    <w:p w:rsidR="007E1031" w:rsidRDefault="007E1031" w:rsidP="007E1031">
      <w:pPr>
        <w:rPr>
          <w:rFonts w:ascii="Arial" w:hAnsi="Arial" w:cs="Arial"/>
          <w:sz w:val="22"/>
          <w:szCs w:val="22"/>
        </w:rPr>
      </w:pPr>
      <w:r>
        <w:rPr>
          <w:rFonts w:ascii="Arial" w:hAnsi="Arial" w:cs="Arial"/>
          <w:sz w:val="22"/>
          <w:szCs w:val="22"/>
        </w:rPr>
        <w:t xml:space="preserve"> </w:t>
      </w:r>
      <w:r>
        <w:rPr>
          <w:rFonts w:ascii="Arial" w:hAnsi="Arial" w:cs="Arial"/>
          <w:sz w:val="22"/>
          <w:szCs w:val="22"/>
          <w:lang w:val="de-DE"/>
        </w:rPr>
        <w:t>http://go-mono.com/sources/libgdiplus/libgdiplus-1.2.5.tar.bz2</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color w:val="0000FF"/>
          <w:sz w:val="22"/>
          <w:szCs w:val="22"/>
        </w:rPr>
      </w:pPr>
      <w:r>
        <w:rPr>
          <w:rFonts w:ascii="Arial" w:hAnsi="Arial" w:cs="Arial"/>
          <w:sz w:val="22"/>
          <w:szCs w:val="22"/>
        </w:rPr>
        <w:t xml:space="preserve">Portions of this software are distributed under the terms of the Netscape Public License Version 1.1 (the "License"); you may not use these files except in compliance with the License.  Software distributed under the License is distributed on an "AS IS" basis, WITHOUT WARRANTY OF ANY KIND, either express or implied.  See the License for the specific language governing rights and </w:t>
      </w:r>
      <w:r>
        <w:rPr>
          <w:rFonts w:ascii="Arial" w:hAnsi="Arial" w:cs="Arial"/>
          <w:sz w:val="22"/>
          <w:szCs w:val="22"/>
        </w:rPr>
        <w:lastRenderedPageBreak/>
        <w:t>limitations under the License.  You may obtain a copy of the License at http://www.mozilla.org/NPL/.  These portions of the software in source code form can be found at the following site:</w:t>
      </w:r>
      <w:r>
        <w:rPr>
          <w:rFonts w:ascii="Arial" w:hAnsi="Arial" w:cs="Arial"/>
          <w:color w:val="0000FF"/>
          <w:sz w:val="22"/>
          <w:szCs w:val="22"/>
        </w:rPr>
        <w:t xml:space="preserve"> </w:t>
      </w:r>
    </w:p>
    <w:p w:rsidR="007E1031" w:rsidRDefault="007E1031" w:rsidP="007E1031">
      <w:pPr>
        <w:rPr>
          <w:rFonts w:ascii="Arial" w:hAnsi="Arial" w:cs="Arial"/>
          <w:sz w:val="22"/>
          <w:szCs w:val="22"/>
        </w:rPr>
      </w:pPr>
      <w:r>
        <w:rPr>
          <w:rFonts w:ascii="Arial" w:hAnsi="Arial" w:cs="Arial"/>
          <w:color w:val="0000FF"/>
          <w:sz w:val="22"/>
          <w:szCs w:val="22"/>
        </w:rPr>
        <w:tab/>
      </w:r>
      <w:r>
        <w:rPr>
          <w:rFonts w:ascii="Arial" w:hAnsi="Arial" w:cs="Arial"/>
          <w:color w:val="0000FF"/>
          <w:sz w:val="22"/>
          <w:szCs w:val="22"/>
          <w:lang w:val="de-DE"/>
        </w:rPr>
        <w:t>http://www.go-mono.com/sources/mono/mono-1.2.6.tar.bz2</w:t>
      </w:r>
    </w:p>
    <w:p w:rsidR="007E1031" w:rsidRDefault="007E1031" w:rsidP="007E1031">
      <w:pPr>
        <w:rPr>
          <w:rFonts w:ascii="Arial" w:hAnsi="Arial" w:cs="Arial"/>
          <w:sz w:val="22"/>
          <w:szCs w:val="22"/>
        </w:rPr>
      </w:pPr>
      <w:r>
        <w:rPr>
          <w:rFonts w:ascii="Arial" w:hAnsi="Arial" w:cs="Arial"/>
          <w:sz w:val="22"/>
          <w:szCs w:val="22"/>
        </w:rPr>
        <w:t>- mono-1.2.6\mcs\class\Microsoft.JScript\Microsoft.JScript\Decompiler</w:t>
      </w:r>
    </w:p>
    <w:p w:rsidR="007E1031" w:rsidRDefault="007E1031" w:rsidP="007E1031">
      <w:pPr>
        <w:rPr>
          <w:rFonts w:ascii="Arial" w:hAnsi="Arial" w:cs="Arial"/>
          <w:sz w:val="22"/>
          <w:szCs w:val="22"/>
        </w:rPr>
      </w:pPr>
      <w:r>
        <w:rPr>
          <w:rFonts w:ascii="Arial" w:hAnsi="Arial" w:cs="Arial"/>
          <w:sz w:val="22"/>
          <w:szCs w:val="22"/>
        </w:rPr>
        <w:t>- mono-1.2.6\</w:t>
      </w:r>
      <w:proofErr w:type="spellStart"/>
      <w:r>
        <w:rPr>
          <w:rFonts w:ascii="Arial" w:hAnsi="Arial" w:cs="Arial"/>
          <w:sz w:val="22"/>
          <w:szCs w:val="22"/>
        </w:rPr>
        <w:t>mcs</w:t>
      </w:r>
      <w:proofErr w:type="spellEnd"/>
      <w:r>
        <w:rPr>
          <w:rFonts w:ascii="Arial" w:hAnsi="Arial" w:cs="Arial"/>
          <w:sz w:val="22"/>
          <w:szCs w:val="22"/>
        </w:rPr>
        <w:t>\class\</w:t>
      </w:r>
      <w:proofErr w:type="spellStart"/>
      <w:r>
        <w:rPr>
          <w:rFonts w:ascii="Arial" w:hAnsi="Arial" w:cs="Arial"/>
          <w:sz w:val="22"/>
          <w:szCs w:val="22"/>
        </w:rPr>
        <w:t>Microsoft.JScript</w:t>
      </w:r>
      <w:proofErr w:type="spellEnd"/>
      <w:r>
        <w:rPr>
          <w:rFonts w:ascii="Arial" w:hAnsi="Arial" w:cs="Arial"/>
          <w:sz w:val="22"/>
          <w:szCs w:val="22"/>
        </w:rPr>
        <w:t>\</w:t>
      </w:r>
      <w:proofErr w:type="spellStart"/>
      <w:r>
        <w:rPr>
          <w:rFonts w:ascii="Arial" w:hAnsi="Arial" w:cs="Arial"/>
          <w:sz w:val="22"/>
          <w:szCs w:val="22"/>
        </w:rPr>
        <w:t>Microsoft.JScript</w:t>
      </w:r>
      <w:proofErr w:type="spellEnd"/>
      <w:r>
        <w:rPr>
          <w:rFonts w:ascii="Arial" w:hAnsi="Arial" w:cs="Arial"/>
          <w:sz w:val="22"/>
          <w:szCs w:val="22"/>
        </w:rPr>
        <w:t>\Parser</w:t>
      </w:r>
    </w:p>
    <w:p w:rsidR="007E1031" w:rsidRDefault="007E1031" w:rsidP="007E1031">
      <w:pPr>
        <w:rPr>
          <w:rFonts w:ascii="Arial" w:hAnsi="Arial" w:cs="Arial"/>
          <w:sz w:val="22"/>
          <w:szCs w:val="22"/>
        </w:rPr>
      </w:pPr>
      <w:r>
        <w:rPr>
          <w:rFonts w:ascii="Arial" w:hAnsi="Arial" w:cs="Arial"/>
          <w:sz w:val="22"/>
          <w:szCs w:val="22"/>
        </w:rPr>
        <w:t>- mono-1.2.6\</w:t>
      </w:r>
      <w:proofErr w:type="spellStart"/>
      <w:r>
        <w:rPr>
          <w:rFonts w:ascii="Arial" w:hAnsi="Arial" w:cs="Arial"/>
          <w:sz w:val="22"/>
          <w:szCs w:val="22"/>
        </w:rPr>
        <w:t>mcs</w:t>
      </w:r>
      <w:proofErr w:type="spellEnd"/>
      <w:r>
        <w:rPr>
          <w:rFonts w:ascii="Arial" w:hAnsi="Arial" w:cs="Arial"/>
          <w:sz w:val="22"/>
          <w:szCs w:val="22"/>
        </w:rPr>
        <w:t>\class\</w:t>
      </w:r>
      <w:proofErr w:type="spellStart"/>
      <w:r>
        <w:rPr>
          <w:rFonts w:ascii="Arial" w:hAnsi="Arial" w:cs="Arial"/>
          <w:sz w:val="22"/>
          <w:szCs w:val="22"/>
        </w:rPr>
        <w:t>Microsoft.JScript</w:t>
      </w:r>
      <w:proofErr w:type="spellEnd"/>
      <w:r>
        <w:rPr>
          <w:rFonts w:ascii="Arial" w:hAnsi="Arial" w:cs="Arial"/>
          <w:sz w:val="22"/>
          <w:szCs w:val="22"/>
        </w:rPr>
        <w:t>\</w:t>
      </w:r>
      <w:proofErr w:type="spellStart"/>
      <w:r>
        <w:rPr>
          <w:rFonts w:ascii="Arial" w:hAnsi="Arial" w:cs="Arial"/>
          <w:sz w:val="22"/>
          <w:szCs w:val="22"/>
        </w:rPr>
        <w:t>Microsoft.JScript</w:t>
      </w:r>
      <w:proofErr w:type="spellEnd"/>
      <w:r>
        <w:rPr>
          <w:rFonts w:ascii="Arial" w:hAnsi="Arial" w:cs="Arial"/>
          <w:sz w:val="22"/>
          <w:szCs w:val="22"/>
        </w:rPr>
        <w:t>\Token</w:t>
      </w:r>
    </w:p>
    <w:p w:rsidR="007E1031" w:rsidRDefault="007E1031" w:rsidP="007E1031">
      <w:pPr>
        <w:rPr>
          <w:rFonts w:ascii="Arial" w:hAnsi="Arial" w:cs="Arial"/>
          <w:sz w:val="22"/>
          <w:szCs w:val="22"/>
        </w:rPr>
      </w:pPr>
      <w:r>
        <w:rPr>
          <w:rFonts w:ascii="Arial" w:hAnsi="Arial" w:cs="Arial"/>
          <w:sz w:val="22"/>
          <w:szCs w:val="22"/>
        </w:rPr>
        <w:t>- mono-1.2.6\mcs\class\Microsoft.JScript\Microsoft.JScript\TokenStream</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 xml:space="preserve">Portions of this software are distributed under the terms of the </w:t>
      </w:r>
      <w:r>
        <w:rPr>
          <w:rFonts w:ascii="Arial" w:hAnsi="Arial" w:cs="Arial"/>
          <w:bCs/>
          <w:sz w:val="22"/>
          <w:szCs w:val="22"/>
        </w:rPr>
        <w:t xml:space="preserve">SGI Free Software License B, Version 1.1 </w:t>
      </w:r>
      <w:r>
        <w:rPr>
          <w:rFonts w:ascii="Arial" w:hAnsi="Arial" w:cs="Arial"/>
          <w:sz w:val="22"/>
          <w:szCs w:val="22"/>
        </w:rPr>
        <w:t xml:space="preserve">(the "License").  You may not use these portions of the software except in compliance with the License. You may obtain a copy of the License at Silicon Graphics, Inc., </w:t>
      </w:r>
      <w:proofErr w:type="spellStart"/>
      <w:r>
        <w:rPr>
          <w:rFonts w:ascii="Arial" w:hAnsi="Arial" w:cs="Arial"/>
          <w:sz w:val="22"/>
          <w:szCs w:val="22"/>
        </w:rPr>
        <w:t>attn:</w:t>
      </w:r>
      <w:proofErr w:type="spellEnd"/>
      <w:r>
        <w:rPr>
          <w:rFonts w:ascii="Arial" w:hAnsi="Arial" w:cs="Arial"/>
          <w:sz w:val="22"/>
          <w:szCs w:val="22"/>
        </w:rPr>
        <w:t xml:space="preserve"> Legal Services, 1600 Amphitheatre Parkway, Mountain View, CA 94043-1351, or at: http://oss.sgi.com/projects/FreeB</w:t>
      </w:r>
    </w:p>
    <w:p w:rsidR="007E1031" w:rsidRDefault="007E1031" w:rsidP="007E1031">
      <w:pPr>
        <w:rPr>
          <w:rFonts w:ascii="Arial" w:hAnsi="Arial" w:cs="Arial"/>
          <w:sz w:val="22"/>
          <w:szCs w:val="22"/>
        </w:rPr>
      </w:pPr>
      <w:r>
        <w:rPr>
          <w:rFonts w:ascii="Arial" w:hAnsi="Arial" w:cs="Arial"/>
          <w:sz w:val="22"/>
          <w:szCs w:val="22"/>
        </w:rPr>
        <w:t>Note that, as provided in the License, the Software is distributed on an "AS IS" basis, with ALL EXPRESS AND IMPLIED WARRANTIES AND CONDITIONS DISCLAIMED, INCLUDING, WITHOUT LIMITATION, ANY IMPLIED WARRANTIES AND CONDITIONS OF MERCHANTABILITY, SATISFACTORY QUALITY, FITNESS FOR A PARTICULAR PURPOSE, AND NON-INFRINGEMENT.</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g_disptab.c</w:t>
      </w:r>
      <w:proofErr w:type="spellEnd"/>
      <w:r>
        <w:rPr>
          <w:rFonts w:ascii="Arial" w:hAnsi="Arial" w:cs="Arial"/>
          <w:bCs/>
          <w:sz w:val="22"/>
          <w:szCs w:val="22"/>
        </w:rPr>
        <w:t xml:space="preserve"> </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g_disptab.h</w:t>
      </w:r>
      <w:proofErr w:type="spellEnd"/>
      <w:r>
        <w:rPr>
          <w:rFonts w:ascii="Arial" w:hAnsi="Arial" w:cs="Arial"/>
          <w:bCs/>
          <w:sz w:val="22"/>
          <w:szCs w:val="22"/>
        </w:rPr>
        <w:t xml:space="preserve"> </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g_disptab_EXT.c</w:t>
      </w:r>
      <w:proofErr w:type="spellEnd"/>
      <w:r>
        <w:rPr>
          <w:rFonts w:ascii="Arial" w:hAnsi="Arial" w:cs="Arial"/>
          <w:bCs/>
          <w:sz w:val="22"/>
          <w:szCs w:val="22"/>
        </w:rPr>
        <w:t xml:space="preserve"> </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g_disptab_EXT.h</w:t>
      </w:r>
      <w:proofErr w:type="spellEnd"/>
      <w:r>
        <w:rPr>
          <w:rFonts w:ascii="Arial" w:hAnsi="Arial" w:cs="Arial"/>
          <w:bCs/>
          <w:sz w:val="22"/>
          <w:szCs w:val="22"/>
        </w:rPr>
        <w:t xml:space="preserve"> </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global.c</w:t>
      </w:r>
      <w:proofErr w:type="spellEnd"/>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glxcmds.c</w:t>
      </w:r>
      <w:proofErr w:type="spellEnd"/>
      <w:r>
        <w:rPr>
          <w:rFonts w:ascii="Arial" w:hAnsi="Arial" w:cs="Arial"/>
          <w:bCs/>
          <w:sz w:val="22"/>
          <w:szCs w:val="22"/>
        </w:rPr>
        <w:t xml:space="preserve"> </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glxcmdsswap.c</w:t>
      </w:r>
      <w:proofErr w:type="spellEnd"/>
      <w:r>
        <w:rPr>
          <w:rFonts w:ascii="Arial" w:hAnsi="Arial" w:cs="Arial"/>
          <w:bCs/>
          <w:sz w:val="22"/>
          <w:szCs w:val="22"/>
        </w:rPr>
        <w:t xml:space="preserve"> </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glxcontext.h</w:t>
      </w:r>
      <w:proofErr w:type="spellEnd"/>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glxdrawable.h</w:t>
      </w:r>
      <w:proofErr w:type="spellEnd"/>
      <w:r>
        <w:rPr>
          <w:rFonts w:ascii="Arial" w:hAnsi="Arial" w:cs="Arial"/>
          <w:bCs/>
          <w:sz w:val="22"/>
          <w:szCs w:val="22"/>
        </w:rPr>
        <w:t xml:space="preserve"> </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glxerror.h</w:t>
      </w:r>
      <w:proofErr w:type="spellEnd"/>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glxext.h</w:t>
      </w:r>
      <w:proofErr w:type="spellEnd"/>
      <w:r>
        <w:rPr>
          <w:rFonts w:ascii="Arial" w:hAnsi="Arial" w:cs="Arial"/>
          <w:bCs/>
          <w:sz w:val="22"/>
          <w:szCs w:val="22"/>
        </w:rPr>
        <w:t xml:space="preserve"> </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glxscreens.c</w:t>
      </w:r>
      <w:proofErr w:type="spellEnd"/>
      <w:r>
        <w:rPr>
          <w:rFonts w:ascii="Arial" w:hAnsi="Arial" w:cs="Arial"/>
          <w:bCs/>
          <w:sz w:val="22"/>
          <w:szCs w:val="22"/>
        </w:rPr>
        <w:t xml:space="preserve"> </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glxscreens.h</w:t>
      </w:r>
      <w:proofErr w:type="spellEnd"/>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glxserver.h</w:t>
      </w:r>
      <w:proofErr w:type="spellEnd"/>
      <w:r>
        <w:rPr>
          <w:rFonts w:ascii="Arial" w:hAnsi="Arial" w:cs="Arial"/>
          <w:bCs/>
          <w:sz w:val="22"/>
          <w:szCs w:val="22"/>
        </w:rPr>
        <w:t xml:space="preserve"> </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glxutil.c</w:t>
      </w:r>
      <w:proofErr w:type="spellEnd"/>
      <w:r>
        <w:rPr>
          <w:rFonts w:ascii="Arial" w:hAnsi="Arial" w:cs="Arial"/>
          <w:bCs/>
          <w:sz w:val="22"/>
          <w:szCs w:val="22"/>
        </w:rPr>
        <w:t xml:space="preserve"> </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glxutil.h</w:t>
      </w:r>
      <w:proofErr w:type="spellEnd"/>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 xml:space="preserve">\render2.c </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 xml:space="preserve">\render2swap.c </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renderpix.c</w:t>
      </w:r>
      <w:proofErr w:type="spellEnd"/>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renderpixswap.c</w:t>
      </w:r>
      <w:proofErr w:type="spellEnd"/>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rensize.c</w:t>
      </w:r>
      <w:proofErr w:type="spellEnd"/>
      <w:r>
        <w:rPr>
          <w:rFonts w:ascii="Arial" w:hAnsi="Arial" w:cs="Arial"/>
          <w:bCs/>
          <w:sz w:val="22"/>
          <w:szCs w:val="22"/>
        </w:rPr>
        <w:t xml:space="preserve"> </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rensizetab.c</w:t>
      </w:r>
      <w:proofErr w:type="spellEnd"/>
      <w:r>
        <w:rPr>
          <w:rFonts w:ascii="Arial" w:hAnsi="Arial" w:cs="Arial"/>
          <w:bCs/>
          <w:sz w:val="22"/>
          <w:szCs w:val="22"/>
        </w:rPr>
        <w:t xml:space="preserve"> </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 xml:space="preserve">\single2.c </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 xml:space="preserve">\single2swap.c </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singlepix.c</w:t>
      </w:r>
      <w:proofErr w:type="spellEnd"/>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singlepixswap.c</w:t>
      </w:r>
      <w:proofErr w:type="spellEnd"/>
      <w:r>
        <w:rPr>
          <w:rFonts w:ascii="Arial" w:hAnsi="Arial" w:cs="Arial"/>
          <w:bCs/>
          <w:sz w:val="22"/>
          <w:szCs w:val="22"/>
        </w:rPr>
        <w:t xml:space="preserve"> </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singlesize.c</w:t>
      </w:r>
      <w:proofErr w:type="spellEnd"/>
      <w:r>
        <w:rPr>
          <w:rFonts w:ascii="Arial" w:hAnsi="Arial" w:cs="Arial"/>
          <w:bCs/>
          <w:sz w:val="22"/>
          <w:szCs w:val="22"/>
        </w:rPr>
        <w:t xml:space="preserve"> </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singlesize.h</w:t>
      </w:r>
      <w:proofErr w:type="spellEnd"/>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unpack.h</w:t>
      </w:r>
      <w:proofErr w:type="spellEnd"/>
      <w:r>
        <w:rPr>
          <w:rFonts w:ascii="Arial" w:hAnsi="Arial" w:cs="Arial"/>
          <w:bCs/>
          <w:sz w:val="22"/>
          <w:szCs w:val="22"/>
        </w:rPr>
        <w:t xml:space="preserve"> </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xfont.c</w:t>
      </w:r>
      <w:proofErr w:type="spellEnd"/>
    </w:p>
    <w:p w:rsidR="007E1031" w:rsidRDefault="007E1031" w:rsidP="007E1031">
      <w:pPr>
        <w:rPr>
          <w:rFonts w:ascii="Arial" w:hAnsi="Arial" w:cs="Arial"/>
          <w:bCs/>
          <w:sz w:val="22"/>
          <w:szCs w:val="22"/>
        </w:rPr>
      </w:pPr>
      <w:r>
        <w:rPr>
          <w:rFonts w:ascii="Arial" w:hAnsi="Arial" w:cs="Arial"/>
          <w:bCs/>
          <w:sz w:val="22"/>
          <w:szCs w:val="22"/>
        </w:rPr>
        <w:t>- xorg-server-1.1.1\GL\include\GL\</w:t>
      </w:r>
      <w:proofErr w:type="spellStart"/>
      <w:r>
        <w:rPr>
          <w:rFonts w:ascii="Arial" w:hAnsi="Arial" w:cs="Arial"/>
          <w:bCs/>
          <w:sz w:val="22"/>
          <w:szCs w:val="22"/>
        </w:rPr>
        <w:t>gfx_ansic.h</w:t>
      </w:r>
      <w:proofErr w:type="spellEnd"/>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lastRenderedPageBreak/>
        <w:t xml:space="preserve">Portions of this software are subject to the </w:t>
      </w:r>
      <w:r>
        <w:rPr>
          <w:rFonts w:ascii="Arial" w:hAnsi="Arial" w:cs="Arial"/>
          <w:bCs/>
          <w:sz w:val="22"/>
          <w:szCs w:val="22"/>
        </w:rPr>
        <w:t xml:space="preserve">GLX Public License Version 1.0 </w:t>
      </w:r>
      <w:r>
        <w:rPr>
          <w:rFonts w:ascii="Arial" w:hAnsi="Arial" w:cs="Arial"/>
          <w:sz w:val="22"/>
          <w:szCs w:val="22"/>
        </w:rPr>
        <w:t xml:space="preserve">(the "License").  You may not use these portions of the software except in compliance with the License. You may obtain a copy of the License at Silicon Graphics, Inc., </w:t>
      </w:r>
      <w:proofErr w:type="spellStart"/>
      <w:r>
        <w:rPr>
          <w:rFonts w:ascii="Arial" w:hAnsi="Arial" w:cs="Arial"/>
          <w:sz w:val="22"/>
          <w:szCs w:val="22"/>
        </w:rPr>
        <w:t>attn:</w:t>
      </w:r>
      <w:proofErr w:type="spellEnd"/>
      <w:r>
        <w:rPr>
          <w:rFonts w:ascii="Arial" w:hAnsi="Arial" w:cs="Arial"/>
          <w:sz w:val="22"/>
          <w:szCs w:val="22"/>
        </w:rPr>
        <w:t xml:space="preserve"> Legal Services, 2011 N. Shoreline Blvd., Mountain View, CA 94043 or at http://www.sgi.com/software/opensource/glx/license.html.</w:t>
      </w:r>
    </w:p>
    <w:p w:rsidR="007E1031" w:rsidRDefault="007E1031" w:rsidP="007E1031">
      <w:pPr>
        <w:rPr>
          <w:rFonts w:ascii="Arial" w:hAnsi="Arial" w:cs="Arial"/>
          <w:sz w:val="22"/>
          <w:szCs w:val="22"/>
        </w:rPr>
      </w:pPr>
      <w:r>
        <w:rPr>
          <w:rFonts w:ascii="Arial" w:hAnsi="Arial" w:cs="Arial"/>
          <w:sz w:val="22"/>
          <w:szCs w:val="22"/>
        </w:rPr>
        <w:t>Software distributed under the License is distributed on an "AS IS" basis. ALL WARRANTIES ARE DISCLAIMED, INCLUDING, WITHOUT LIMITATION, ANY IMPLIED WARRANTIES OF MERCHANTABILITY, OF FITNESS FOR A PARTICULAR PURPOSE OR OF NON- INFRINGEMENT. See the License for the specific language governing rights and limitations under the License.</w:t>
      </w:r>
    </w:p>
    <w:p w:rsidR="007E1031" w:rsidRDefault="007E1031" w:rsidP="007E1031">
      <w:pPr>
        <w:rPr>
          <w:rFonts w:ascii="Arial" w:hAnsi="Arial" w:cs="Arial"/>
          <w:bCs/>
          <w:sz w:val="22"/>
          <w:szCs w:val="22"/>
        </w:rPr>
      </w:pPr>
      <w:r>
        <w:rPr>
          <w:rFonts w:ascii="Arial" w:hAnsi="Arial" w:cs="Arial"/>
          <w:bCs/>
          <w:sz w:val="22"/>
          <w:szCs w:val="22"/>
        </w:rPr>
        <w:t>- xorg-server-1.1.1\GL\</w:t>
      </w:r>
      <w:proofErr w:type="spellStart"/>
      <w:r>
        <w:rPr>
          <w:rFonts w:ascii="Arial" w:hAnsi="Arial" w:cs="Arial"/>
          <w:bCs/>
          <w:sz w:val="22"/>
          <w:szCs w:val="22"/>
        </w:rPr>
        <w:t>glx</w:t>
      </w:r>
      <w:proofErr w:type="spellEnd"/>
      <w:r>
        <w:rPr>
          <w:rFonts w:ascii="Arial" w:hAnsi="Arial" w:cs="Arial"/>
          <w:bCs/>
          <w:sz w:val="22"/>
          <w:szCs w:val="22"/>
        </w:rPr>
        <w:t>\</w:t>
      </w:r>
      <w:proofErr w:type="spellStart"/>
      <w:r>
        <w:rPr>
          <w:rFonts w:ascii="Arial" w:hAnsi="Arial" w:cs="Arial"/>
          <w:bCs/>
          <w:sz w:val="22"/>
          <w:szCs w:val="22"/>
        </w:rPr>
        <w:t>glxext.c</w:t>
      </w:r>
      <w:proofErr w:type="spellEnd"/>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 xml:space="preserve">Portions of this software are subject to the </w:t>
      </w:r>
      <w:r>
        <w:rPr>
          <w:rFonts w:ascii="Arial" w:hAnsi="Arial" w:cs="Arial"/>
          <w:bCs/>
          <w:sz w:val="22"/>
          <w:szCs w:val="22"/>
        </w:rPr>
        <w:t xml:space="preserve">Artistic License </w:t>
      </w:r>
      <w:r>
        <w:rPr>
          <w:rFonts w:ascii="Arial" w:hAnsi="Arial" w:cs="Arial"/>
          <w:sz w:val="22"/>
          <w:szCs w:val="22"/>
        </w:rPr>
        <w:t>(the "License").  You may not use these portions of the software except in compliance with the License. You may obtain a copy of the source code for these portions of the software and a copy of the License at:</w:t>
      </w:r>
    </w:p>
    <w:p w:rsidR="007E1031" w:rsidRDefault="007E1031" w:rsidP="007E1031">
      <w:pPr>
        <w:rPr>
          <w:rFonts w:ascii="Arial" w:hAnsi="Arial" w:cs="Arial"/>
          <w:bCs/>
          <w:sz w:val="22"/>
          <w:szCs w:val="22"/>
        </w:rPr>
      </w:pPr>
      <w:r>
        <w:rPr>
          <w:rFonts w:ascii="Arial" w:hAnsi="Arial" w:cs="Arial"/>
          <w:bCs/>
          <w:sz w:val="22"/>
          <w:szCs w:val="22"/>
        </w:rPr>
        <w:t xml:space="preserve">- http://tftpd32.jounin.net/tftpd32_download.html </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 xml:space="preserve">Copyright © 1998-2011 </w:t>
      </w:r>
      <w:proofErr w:type="gramStart"/>
      <w:r>
        <w:rPr>
          <w:rFonts w:ascii="Arial" w:hAnsi="Arial" w:cs="Arial"/>
          <w:sz w:val="22"/>
          <w:szCs w:val="22"/>
        </w:rPr>
        <w:t>The</w:t>
      </w:r>
      <w:proofErr w:type="gramEnd"/>
      <w:r>
        <w:rPr>
          <w:rFonts w:ascii="Arial" w:hAnsi="Arial" w:cs="Arial"/>
          <w:sz w:val="22"/>
          <w:szCs w:val="22"/>
        </w:rPr>
        <w:t xml:space="preserve"> OpenSSL Project.  All rights reserved.</w:t>
      </w:r>
    </w:p>
    <w:p w:rsidR="007E1031" w:rsidRDefault="007E1031" w:rsidP="007E1031">
      <w:pPr>
        <w:rPr>
          <w:rFonts w:ascii="Arial" w:hAnsi="Arial" w:cs="Arial"/>
          <w:sz w:val="22"/>
          <w:szCs w:val="22"/>
        </w:rPr>
      </w:pPr>
      <w:r>
        <w:rPr>
          <w:rFonts w:ascii="Arial" w:hAnsi="Arial" w:cs="Arial"/>
          <w:sz w:val="22"/>
          <w:szCs w:val="22"/>
        </w:rPr>
        <w:t>This product includes software developed by the OpenSSL Project for use in the OpenSSL Toolkit (http://www.openssl.org/). Redistribution and use in source and binary forms, with or without modification, are permitted provided that the following conditions are met:</w:t>
      </w:r>
    </w:p>
    <w:p w:rsidR="007E1031" w:rsidRDefault="007E1031" w:rsidP="007E1031">
      <w:pPr>
        <w:ind w:left="720" w:hanging="360"/>
        <w:rPr>
          <w:rFonts w:ascii="Arial" w:hAnsi="Arial" w:cs="Arial"/>
          <w:sz w:val="22"/>
          <w:szCs w:val="22"/>
        </w:rPr>
      </w:pPr>
      <w:r>
        <w:rPr>
          <w:rFonts w:ascii="Arial" w:hAnsi="Arial" w:cs="Arial"/>
          <w:sz w:val="22"/>
          <w:szCs w:val="22"/>
        </w:rPr>
        <w:t xml:space="preserve">1. Redistributions of source code must retain the above copyright notice, this list of conditions and the following disclaimer. </w:t>
      </w:r>
    </w:p>
    <w:p w:rsidR="007E1031" w:rsidRDefault="007E1031" w:rsidP="007E1031">
      <w:pPr>
        <w:ind w:left="720" w:hanging="360"/>
        <w:rPr>
          <w:rFonts w:ascii="Arial" w:hAnsi="Arial" w:cs="Arial"/>
          <w:sz w:val="22"/>
          <w:szCs w:val="22"/>
        </w:rPr>
      </w:pPr>
      <w:r>
        <w:rPr>
          <w:rFonts w:ascii="Arial" w:hAnsi="Arial" w:cs="Arial"/>
          <w:sz w:val="22"/>
          <w:szCs w:val="22"/>
        </w:rPr>
        <w:t xml:space="preserve">2. Redistributions in binary form must reproduce the above copyright notice, this list of conditions and the following disclaimer in the documentation and/or other materials provided with </w:t>
      </w:r>
      <w:proofErr w:type="gramStart"/>
      <w:r>
        <w:rPr>
          <w:rFonts w:ascii="Arial" w:hAnsi="Arial" w:cs="Arial"/>
          <w:sz w:val="22"/>
          <w:szCs w:val="22"/>
        </w:rPr>
        <w:t>the  distribution</w:t>
      </w:r>
      <w:proofErr w:type="gramEnd"/>
      <w:r>
        <w:rPr>
          <w:rFonts w:ascii="Arial" w:hAnsi="Arial" w:cs="Arial"/>
          <w:sz w:val="22"/>
          <w:szCs w:val="22"/>
        </w:rPr>
        <w:t>.</w:t>
      </w:r>
    </w:p>
    <w:p w:rsidR="007E1031" w:rsidRDefault="007E1031" w:rsidP="007E1031">
      <w:pPr>
        <w:ind w:left="720" w:hanging="360"/>
        <w:rPr>
          <w:rFonts w:ascii="Arial" w:hAnsi="Arial" w:cs="Arial"/>
          <w:sz w:val="22"/>
          <w:szCs w:val="22"/>
        </w:rPr>
      </w:pPr>
      <w:r>
        <w:rPr>
          <w:rFonts w:ascii="Arial" w:hAnsi="Arial" w:cs="Arial"/>
          <w:sz w:val="22"/>
          <w:szCs w:val="22"/>
        </w:rPr>
        <w:t>3. All advertising materials mentioning features or use of this software must display the following acknowledgment: “This product includes software developed by the OpenSSL Project for use in the OpenSSL Toolkit. (http://www.openssl.org/)”</w:t>
      </w:r>
    </w:p>
    <w:p w:rsidR="007E1031" w:rsidRDefault="007E1031" w:rsidP="007E1031">
      <w:pPr>
        <w:ind w:left="720" w:hanging="360"/>
        <w:rPr>
          <w:rFonts w:ascii="Arial" w:hAnsi="Arial" w:cs="Arial"/>
          <w:sz w:val="22"/>
          <w:szCs w:val="22"/>
        </w:rPr>
      </w:pPr>
      <w:r>
        <w:rPr>
          <w:rFonts w:ascii="Arial" w:hAnsi="Arial" w:cs="Arial"/>
          <w:sz w:val="22"/>
          <w:szCs w:val="22"/>
        </w:rPr>
        <w:t>4. The names “OpenSSL Toolkit” and “OpenSSL Project” must not be used to endorse or promote products derived from this software without prior written permission. For written permission, please contact openssl-core@openssl.org.</w:t>
      </w:r>
    </w:p>
    <w:p w:rsidR="007E1031" w:rsidRDefault="007E1031" w:rsidP="007E1031">
      <w:pPr>
        <w:ind w:left="720" w:hanging="360"/>
        <w:rPr>
          <w:rFonts w:ascii="Arial" w:hAnsi="Arial" w:cs="Arial"/>
          <w:sz w:val="22"/>
          <w:szCs w:val="22"/>
        </w:rPr>
      </w:pPr>
      <w:r>
        <w:rPr>
          <w:rFonts w:ascii="Arial" w:hAnsi="Arial" w:cs="Arial"/>
          <w:sz w:val="22"/>
          <w:szCs w:val="22"/>
        </w:rPr>
        <w:t>5. Products derived from this software may not be called “OpenSSL</w:t>
      </w:r>
      <w:proofErr w:type="gramStart"/>
      <w:r>
        <w:rPr>
          <w:rFonts w:ascii="Arial" w:hAnsi="Arial" w:cs="Arial"/>
          <w:sz w:val="22"/>
          <w:szCs w:val="22"/>
        </w:rPr>
        <w:t>”  nor</w:t>
      </w:r>
      <w:proofErr w:type="gramEnd"/>
      <w:r>
        <w:rPr>
          <w:rFonts w:ascii="Arial" w:hAnsi="Arial" w:cs="Arial"/>
          <w:sz w:val="22"/>
          <w:szCs w:val="22"/>
        </w:rPr>
        <w:t xml:space="preserve"> may “OpenSSL” appear in their names without prior written permission of the OpenSSL Project.</w:t>
      </w:r>
    </w:p>
    <w:p w:rsidR="007E1031" w:rsidRDefault="007E1031" w:rsidP="007E1031">
      <w:pPr>
        <w:ind w:left="720" w:hanging="360"/>
        <w:rPr>
          <w:rFonts w:ascii="Arial" w:hAnsi="Arial" w:cs="Arial"/>
          <w:sz w:val="22"/>
          <w:szCs w:val="22"/>
        </w:rPr>
      </w:pPr>
      <w:r>
        <w:rPr>
          <w:rFonts w:ascii="Arial" w:hAnsi="Arial" w:cs="Arial"/>
          <w:sz w:val="22"/>
          <w:szCs w:val="22"/>
        </w:rPr>
        <w:t>6. Redistributions of any form whatsoever must retain the following acknowledgment: “This product includes software developed by the OpenSSL Project for use in the OpenSSL Toolkit (http://www.openssl.org/)”.</w:t>
      </w:r>
    </w:p>
    <w:p w:rsidR="007E1031" w:rsidRDefault="007E1031" w:rsidP="007E1031">
      <w:pPr>
        <w:rPr>
          <w:rFonts w:ascii="Arial" w:hAnsi="Arial" w:cs="Arial"/>
          <w:sz w:val="22"/>
          <w:szCs w:val="22"/>
        </w:rPr>
      </w:pPr>
      <w:r>
        <w:rPr>
          <w:rFonts w:ascii="Arial" w:hAnsi="Arial" w:cs="Arial"/>
          <w:sz w:val="22"/>
          <w:szCs w:val="22"/>
        </w:rPr>
        <w:t>THIS SOFTWARE IS PROVIDED BY THE OpenSSL PROJECT “AS IS” AND ANY EXPRESSED OR IMPLIED WARRANTIES, INCLUDING, BUT NOT LIMITED TO, THE IMPLIED WARRANTIES OF MERCHANTABILITY AND FITNESS FOR A PARTICULAR PURPOSE ARE DISCLAIMED.  IN NO EVENT SHALL THE OpenSSL PROJECT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Copyright © 1995-1998 Eric Young (eay@cryptsoft.com). All rights reserved.</w:t>
      </w:r>
    </w:p>
    <w:p w:rsidR="007E1031" w:rsidRDefault="007E1031" w:rsidP="007E1031">
      <w:pPr>
        <w:rPr>
          <w:rFonts w:ascii="Arial" w:hAnsi="Arial" w:cs="Arial"/>
          <w:sz w:val="22"/>
          <w:szCs w:val="22"/>
        </w:rPr>
      </w:pPr>
      <w:r>
        <w:rPr>
          <w:rFonts w:ascii="Arial" w:hAnsi="Arial" w:cs="Arial"/>
          <w:sz w:val="22"/>
          <w:szCs w:val="22"/>
        </w:rPr>
        <w:lastRenderedPageBreak/>
        <w:t xml:space="preserve">This product includes cryptographic software written by Eric Young (eay@cryptsoft.com).  This product includes software written by Tim Hudson (tjh@cryptsoft.com). This package is an SSL implementation </w:t>
      </w:r>
      <w:proofErr w:type="gramStart"/>
      <w:r>
        <w:rPr>
          <w:rFonts w:ascii="Arial" w:hAnsi="Arial" w:cs="Arial"/>
          <w:sz w:val="22"/>
          <w:szCs w:val="22"/>
        </w:rPr>
        <w:t>written  by</w:t>
      </w:r>
      <w:proofErr w:type="gramEnd"/>
      <w:r>
        <w:rPr>
          <w:rFonts w:ascii="Arial" w:hAnsi="Arial" w:cs="Arial"/>
          <w:sz w:val="22"/>
          <w:szCs w:val="22"/>
        </w:rPr>
        <w:t xml:space="preserve"> Eric Young (eay@cryptsoft.com).  The implementation was written so as to conform </w:t>
      </w:r>
      <w:proofErr w:type="gramStart"/>
      <w:r>
        <w:rPr>
          <w:rFonts w:ascii="Arial" w:hAnsi="Arial" w:cs="Arial"/>
          <w:sz w:val="22"/>
          <w:szCs w:val="22"/>
        </w:rPr>
        <w:t>with</w:t>
      </w:r>
      <w:proofErr w:type="gramEnd"/>
      <w:r>
        <w:rPr>
          <w:rFonts w:ascii="Arial" w:hAnsi="Arial" w:cs="Arial"/>
          <w:sz w:val="22"/>
          <w:szCs w:val="22"/>
        </w:rPr>
        <w:t xml:space="preserve"> </w:t>
      </w:r>
      <w:proofErr w:type="spellStart"/>
      <w:r>
        <w:rPr>
          <w:rFonts w:ascii="Arial" w:hAnsi="Arial" w:cs="Arial"/>
          <w:sz w:val="22"/>
          <w:szCs w:val="22"/>
        </w:rPr>
        <w:t>Netscapes</w:t>
      </w:r>
      <w:proofErr w:type="spellEnd"/>
      <w:r>
        <w:rPr>
          <w:rFonts w:ascii="Arial" w:hAnsi="Arial" w:cs="Arial"/>
          <w:sz w:val="22"/>
          <w:szCs w:val="22"/>
        </w:rPr>
        <w:t xml:space="preserve"> SSL.   </w:t>
      </w:r>
    </w:p>
    <w:p w:rsidR="007E1031" w:rsidRDefault="007E1031" w:rsidP="007E1031">
      <w:pPr>
        <w:rPr>
          <w:rFonts w:ascii="Arial" w:hAnsi="Arial" w:cs="Arial"/>
          <w:sz w:val="22"/>
          <w:szCs w:val="22"/>
        </w:rPr>
      </w:pPr>
      <w:r>
        <w:rPr>
          <w:rFonts w:ascii="Arial" w:hAnsi="Arial" w:cs="Arial"/>
          <w:sz w:val="22"/>
          <w:szCs w:val="22"/>
        </w:rPr>
        <w:t xml:space="preserve">This library is free for commercial and non-commercial use as long </w:t>
      </w:r>
      <w:proofErr w:type="gramStart"/>
      <w:r>
        <w:rPr>
          <w:rFonts w:ascii="Arial" w:hAnsi="Arial" w:cs="Arial"/>
          <w:sz w:val="22"/>
          <w:szCs w:val="22"/>
        </w:rPr>
        <w:t>as  the</w:t>
      </w:r>
      <w:proofErr w:type="gramEnd"/>
      <w:r>
        <w:rPr>
          <w:rFonts w:ascii="Arial" w:hAnsi="Arial" w:cs="Arial"/>
          <w:sz w:val="22"/>
          <w:szCs w:val="22"/>
        </w:rPr>
        <w:t xml:space="preserve"> following conditions are </w:t>
      </w:r>
      <w:proofErr w:type="spellStart"/>
      <w:r>
        <w:rPr>
          <w:rFonts w:ascii="Arial" w:hAnsi="Arial" w:cs="Arial"/>
          <w:sz w:val="22"/>
          <w:szCs w:val="22"/>
        </w:rPr>
        <w:t>aheared</w:t>
      </w:r>
      <w:proofErr w:type="spellEnd"/>
      <w:r>
        <w:rPr>
          <w:rFonts w:ascii="Arial" w:hAnsi="Arial" w:cs="Arial"/>
          <w:sz w:val="22"/>
          <w:szCs w:val="22"/>
        </w:rPr>
        <w:t xml:space="preserve"> to.  The following </w:t>
      </w:r>
      <w:proofErr w:type="gramStart"/>
      <w:r>
        <w:rPr>
          <w:rFonts w:ascii="Arial" w:hAnsi="Arial" w:cs="Arial"/>
          <w:sz w:val="22"/>
          <w:szCs w:val="22"/>
        </w:rPr>
        <w:t>conditions  apply</w:t>
      </w:r>
      <w:proofErr w:type="gramEnd"/>
      <w:r>
        <w:rPr>
          <w:rFonts w:ascii="Arial" w:hAnsi="Arial" w:cs="Arial"/>
          <w:sz w:val="22"/>
          <w:szCs w:val="22"/>
        </w:rPr>
        <w:t xml:space="preserve"> to all code found in this distribution, be it the RC4, RSA,  </w:t>
      </w:r>
      <w:proofErr w:type="spellStart"/>
      <w:r>
        <w:rPr>
          <w:rFonts w:ascii="Arial" w:hAnsi="Arial" w:cs="Arial"/>
          <w:sz w:val="22"/>
          <w:szCs w:val="22"/>
        </w:rPr>
        <w:t>lhash</w:t>
      </w:r>
      <w:proofErr w:type="spellEnd"/>
      <w:r>
        <w:rPr>
          <w:rFonts w:ascii="Arial" w:hAnsi="Arial" w:cs="Arial"/>
          <w:sz w:val="22"/>
          <w:szCs w:val="22"/>
        </w:rPr>
        <w:t xml:space="preserve">, DES, etc., code; not just the SSL code.  The SSL documentation included with this distribution is covered by the same copyright terms except that the holder is Tim Hudson (tjh@cryptsoft.com).   </w:t>
      </w:r>
    </w:p>
    <w:p w:rsidR="007E1031" w:rsidRDefault="007E1031" w:rsidP="007E1031">
      <w:pPr>
        <w:rPr>
          <w:rFonts w:ascii="Arial" w:hAnsi="Arial" w:cs="Arial"/>
          <w:sz w:val="22"/>
          <w:szCs w:val="22"/>
        </w:rPr>
      </w:pPr>
      <w:r>
        <w:rPr>
          <w:rFonts w:ascii="Arial" w:hAnsi="Arial" w:cs="Arial"/>
          <w:sz w:val="22"/>
          <w:szCs w:val="22"/>
        </w:rPr>
        <w:t xml:space="preserve">Copyright remains Eric Young’s, and as such any Copyright notices </w:t>
      </w:r>
      <w:proofErr w:type="gramStart"/>
      <w:r>
        <w:rPr>
          <w:rFonts w:ascii="Arial" w:hAnsi="Arial" w:cs="Arial"/>
          <w:sz w:val="22"/>
          <w:szCs w:val="22"/>
        </w:rPr>
        <w:t>in  the</w:t>
      </w:r>
      <w:proofErr w:type="gramEnd"/>
      <w:r>
        <w:rPr>
          <w:rFonts w:ascii="Arial" w:hAnsi="Arial" w:cs="Arial"/>
          <w:sz w:val="22"/>
          <w:szCs w:val="22"/>
        </w:rPr>
        <w:t xml:space="preserve"> code are not to be removed. </w:t>
      </w:r>
    </w:p>
    <w:p w:rsidR="007E1031" w:rsidRDefault="007E1031" w:rsidP="007E1031">
      <w:pPr>
        <w:rPr>
          <w:rFonts w:ascii="Arial" w:hAnsi="Arial" w:cs="Arial"/>
          <w:sz w:val="22"/>
          <w:szCs w:val="22"/>
        </w:rPr>
      </w:pPr>
      <w:r>
        <w:rPr>
          <w:rFonts w:ascii="Arial" w:hAnsi="Arial" w:cs="Arial"/>
          <w:sz w:val="22"/>
          <w:szCs w:val="22"/>
        </w:rPr>
        <w:t xml:space="preserve">If this package is used in a product, Eric Young should be given attribution as the author of the parts of the library used.  This can be in the form of a textual message at program startup </w:t>
      </w:r>
      <w:proofErr w:type="gramStart"/>
      <w:r>
        <w:rPr>
          <w:rFonts w:ascii="Arial" w:hAnsi="Arial" w:cs="Arial"/>
          <w:sz w:val="22"/>
          <w:szCs w:val="22"/>
        </w:rPr>
        <w:t>or  in</w:t>
      </w:r>
      <w:proofErr w:type="gramEnd"/>
      <w:r>
        <w:rPr>
          <w:rFonts w:ascii="Arial" w:hAnsi="Arial" w:cs="Arial"/>
          <w:sz w:val="22"/>
          <w:szCs w:val="22"/>
        </w:rPr>
        <w:t xml:space="preserve"> documentation (online or textual) provided with the package.   </w:t>
      </w:r>
    </w:p>
    <w:p w:rsidR="007E1031" w:rsidRDefault="007E1031" w:rsidP="007E1031">
      <w:pPr>
        <w:rPr>
          <w:rFonts w:ascii="Arial" w:hAnsi="Arial" w:cs="Arial"/>
          <w:sz w:val="22"/>
          <w:szCs w:val="22"/>
        </w:rPr>
      </w:pPr>
      <w:r>
        <w:rPr>
          <w:rFonts w:ascii="Arial" w:hAnsi="Arial" w:cs="Arial"/>
          <w:sz w:val="22"/>
          <w:szCs w:val="22"/>
        </w:rPr>
        <w:t xml:space="preserve">Redistribution and use in source and binary forms, with or </w:t>
      </w:r>
      <w:proofErr w:type="gramStart"/>
      <w:r>
        <w:rPr>
          <w:rFonts w:ascii="Arial" w:hAnsi="Arial" w:cs="Arial"/>
          <w:sz w:val="22"/>
          <w:szCs w:val="22"/>
        </w:rPr>
        <w:t>without  modification</w:t>
      </w:r>
      <w:proofErr w:type="gramEnd"/>
      <w:r>
        <w:rPr>
          <w:rFonts w:ascii="Arial" w:hAnsi="Arial" w:cs="Arial"/>
          <w:sz w:val="22"/>
          <w:szCs w:val="22"/>
        </w:rPr>
        <w:t xml:space="preserve">, are permitted provided that the following conditions are met:  </w:t>
      </w:r>
    </w:p>
    <w:p w:rsidR="007E1031" w:rsidRDefault="007E1031" w:rsidP="007E1031">
      <w:pPr>
        <w:ind w:left="720" w:hanging="360"/>
        <w:rPr>
          <w:rFonts w:ascii="Arial" w:hAnsi="Arial" w:cs="Arial"/>
          <w:sz w:val="22"/>
          <w:szCs w:val="22"/>
        </w:rPr>
      </w:pPr>
      <w:r>
        <w:rPr>
          <w:rFonts w:ascii="Arial" w:hAnsi="Arial" w:cs="Arial"/>
          <w:sz w:val="22"/>
          <w:szCs w:val="22"/>
        </w:rPr>
        <w:t xml:space="preserve">1. Redistributions of source code must retain the copyright notice, this list of conditions and the following disclaimer.  </w:t>
      </w:r>
    </w:p>
    <w:p w:rsidR="007E1031" w:rsidRDefault="007E1031" w:rsidP="007E1031">
      <w:pPr>
        <w:ind w:left="720" w:hanging="360"/>
        <w:rPr>
          <w:rFonts w:ascii="Arial" w:hAnsi="Arial" w:cs="Arial"/>
          <w:sz w:val="22"/>
          <w:szCs w:val="22"/>
        </w:rPr>
      </w:pPr>
      <w:r>
        <w:rPr>
          <w:rFonts w:ascii="Arial" w:hAnsi="Arial" w:cs="Arial"/>
          <w:sz w:val="22"/>
          <w:szCs w:val="22"/>
        </w:rPr>
        <w:t xml:space="preserve">2. Redistributions in binary form must reproduce the above copyright notice, this list of conditions and the following disclaimer in the documentation and/or other materials provided with the distribution.  </w:t>
      </w:r>
    </w:p>
    <w:p w:rsidR="007E1031" w:rsidRDefault="007E1031" w:rsidP="007E1031">
      <w:pPr>
        <w:ind w:left="720" w:hanging="360"/>
        <w:rPr>
          <w:rFonts w:ascii="Arial" w:hAnsi="Arial" w:cs="Arial"/>
          <w:sz w:val="22"/>
          <w:szCs w:val="22"/>
        </w:rPr>
      </w:pPr>
      <w:r>
        <w:rPr>
          <w:rFonts w:ascii="Arial" w:hAnsi="Arial" w:cs="Arial"/>
          <w:sz w:val="22"/>
          <w:szCs w:val="22"/>
        </w:rPr>
        <w:t xml:space="preserve">3. All advertising materials mentioning features or use of this software must display the following acknowledgement:  “This product includes cryptographic software written by Eric Young (eay@cryptsoft.com)” - the word ‘cryptographic’ can be left out if the </w:t>
      </w:r>
      <w:proofErr w:type="spellStart"/>
      <w:r>
        <w:rPr>
          <w:rFonts w:ascii="Arial" w:hAnsi="Arial" w:cs="Arial"/>
          <w:sz w:val="22"/>
          <w:szCs w:val="22"/>
        </w:rPr>
        <w:t>rouines</w:t>
      </w:r>
      <w:proofErr w:type="spellEnd"/>
      <w:r>
        <w:rPr>
          <w:rFonts w:ascii="Arial" w:hAnsi="Arial" w:cs="Arial"/>
          <w:sz w:val="22"/>
          <w:szCs w:val="22"/>
        </w:rPr>
        <w:t xml:space="preserve"> from the library being used are not cryptographic related :-).  </w:t>
      </w:r>
    </w:p>
    <w:p w:rsidR="007E1031" w:rsidRDefault="007E1031" w:rsidP="007E1031">
      <w:pPr>
        <w:ind w:left="720" w:hanging="360"/>
        <w:rPr>
          <w:rFonts w:ascii="Arial" w:hAnsi="Arial" w:cs="Arial"/>
          <w:sz w:val="22"/>
          <w:szCs w:val="22"/>
        </w:rPr>
      </w:pPr>
      <w:r>
        <w:rPr>
          <w:rFonts w:ascii="Arial" w:hAnsi="Arial" w:cs="Arial"/>
          <w:sz w:val="22"/>
          <w:szCs w:val="22"/>
        </w:rPr>
        <w:t xml:space="preserve">4. If you include any Windows specific code (or a derivative thereof) from the apps directory (application code) you must include an acknowledgement: “This product includes software written by Tim Hudson (tjh@cryptsoft.com)” </w:t>
      </w:r>
    </w:p>
    <w:p w:rsidR="007E1031" w:rsidRDefault="007E1031" w:rsidP="007E1031">
      <w:pPr>
        <w:rPr>
          <w:rFonts w:ascii="Arial" w:hAnsi="Arial" w:cs="Arial"/>
          <w:sz w:val="22"/>
          <w:szCs w:val="22"/>
        </w:rPr>
      </w:pPr>
      <w:r>
        <w:rPr>
          <w:rFonts w:ascii="Arial" w:hAnsi="Arial" w:cs="Arial"/>
          <w:sz w:val="22"/>
          <w:szCs w:val="22"/>
        </w:rPr>
        <w:t xml:space="preserve">THIS SOFTWARE IS PROVIDED BY ERIC YOUNG “AS IS” </w:t>
      </w:r>
      <w:proofErr w:type="gramStart"/>
      <w:r>
        <w:rPr>
          <w:rFonts w:ascii="Arial" w:hAnsi="Arial" w:cs="Arial"/>
          <w:sz w:val="22"/>
          <w:szCs w:val="22"/>
        </w:rPr>
        <w:t>AND  ANY</w:t>
      </w:r>
      <w:proofErr w:type="gramEnd"/>
      <w:r>
        <w:rPr>
          <w:rFonts w:ascii="Arial" w:hAnsi="Arial" w:cs="Arial"/>
          <w:sz w:val="22"/>
          <w:szCs w:val="22"/>
        </w:rPr>
        <w:t xml:space="preserve"> EXPRESS OR IMPLIED WARRANTIES, INCLUDING, BUT NOT LIMITED TO, THE  IMPLIED WARRANTIES OF MERCHANTABILITY AND FITNESS FOR A PARTICULAR PURPOSE  ARE DISCLAIMED.  IN NO EVENT SHALL THE AUTHOR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The </w:t>
      </w:r>
      <w:proofErr w:type="spellStart"/>
      <w:r>
        <w:rPr>
          <w:rFonts w:ascii="Arial" w:hAnsi="Arial" w:cs="Arial"/>
          <w:sz w:val="22"/>
          <w:szCs w:val="22"/>
        </w:rPr>
        <w:t>licence</w:t>
      </w:r>
      <w:proofErr w:type="spellEnd"/>
      <w:r>
        <w:rPr>
          <w:rFonts w:ascii="Arial" w:hAnsi="Arial" w:cs="Arial"/>
          <w:sz w:val="22"/>
          <w:szCs w:val="22"/>
        </w:rPr>
        <w:t xml:space="preserve"> and distribution terms for any publically available version </w:t>
      </w:r>
      <w:proofErr w:type="gramStart"/>
      <w:r>
        <w:rPr>
          <w:rFonts w:ascii="Arial" w:hAnsi="Arial" w:cs="Arial"/>
          <w:sz w:val="22"/>
          <w:szCs w:val="22"/>
        </w:rPr>
        <w:t>or  derivative</w:t>
      </w:r>
      <w:proofErr w:type="gramEnd"/>
      <w:r>
        <w:rPr>
          <w:rFonts w:ascii="Arial" w:hAnsi="Arial" w:cs="Arial"/>
          <w:sz w:val="22"/>
          <w:szCs w:val="22"/>
        </w:rPr>
        <w:t xml:space="preserve"> of this code cannot be changed.  </w:t>
      </w:r>
      <w:proofErr w:type="gramStart"/>
      <w:r>
        <w:rPr>
          <w:rFonts w:ascii="Arial" w:hAnsi="Arial" w:cs="Arial"/>
          <w:sz w:val="22"/>
          <w:szCs w:val="22"/>
        </w:rPr>
        <w:t>i.e</w:t>
      </w:r>
      <w:proofErr w:type="gramEnd"/>
      <w:r>
        <w:rPr>
          <w:rFonts w:ascii="Arial" w:hAnsi="Arial" w:cs="Arial"/>
          <w:sz w:val="22"/>
          <w:szCs w:val="22"/>
        </w:rPr>
        <w:t xml:space="preserve">. this code cannot simply be  \copied and put under another distribution </w:t>
      </w:r>
      <w:proofErr w:type="spellStart"/>
      <w:r>
        <w:rPr>
          <w:rFonts w:ascii="Arial" w:hAnsi="Arial" w:cs="Arial"/>
          <w:sz w:val="22"/>
          <w:szCs w:val="22"/>
        </w:rPr>
        <w:t>licence</w:t>
      </w:r>
      <w:proofErr w:type="spellEnd"/>
      <w:r>
        <w:rPr>
          <w:rFonts w:ascii="Arial" w:hAnsi="Arial" w:cs="Arial"/>
          <w:sz w:val="22"/>
          <w:szCs w:val="22"/>
        </w:rPr>
        <w:t xml:space="preserve"> [including the GNU Public </w:t>
      </w:r>
      <w:proofErr w:type="spellStart"/>
      <w:r>
        <w:rPr>
          <w:rFonts w:ascii="Arial" w:hAnsi="Arial" w:cs="Arial"/>
          <w:sz w:val="22"/>
          <w:szCs w:val="22"/>
        </w:rPr>
        <w:t>Licence</w:t>
      </w:r>
      <w:proofErr w:type="spellEnd"/>
      <w:r>
        <w:rPr>
          <w:rFonts w:ascii="Arial" w:hAnsi="Arial" w:cs="Arial"/>
          <w:sz w:val="22"/>
          <w:szCs w:val="22"/>
        </w:rPr>
        <w:t>.]</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 xml:space="preserve">Copyright © 1998 CORE SDI S.A., Buenos Aires, Argentina. </w:t>
      </w:r>
    </w:p>
    <w:p w:rsidR="007E1031" w:rsidRDefault="007E1031" w:rsidP="007E1031">
      <w:pPr>
        <w:rPr>
          <w:rFonts w:ascii="Arial" w:hAnsi="Arial" w:cs="Arial"/>
          <w:sz w:val="22"/>
          <w:szCs w:val="22"/>
        </w:rPr>
      </w:pPr>
      <w:r>
        <w:rPr>
          <w:rFonts w:ascii="Arial" w:hAnsi="Arial" w:cs="Arial"/>
          <w:sz w:val="22"/>
          <w:szCs w:val="22"/>
        </w:rPr>
        <w:t xml:space="preserve">The product uses cryptographic attack detector for </w:t>
      </w:r>
      <w:proofErr w:type="spellStart"/>
      <w:proofErr w:type="gramStart"/>
      <w:r>
        <w:rPr>
          <w:rFonts w:ascii="Arial" w:hAnsi="Arial" w:cs="Arial"/>
          <w:sz w:val="22"/>
          <w:szCs w:val="22"/>
        </w:rPr>
        <w:t>ssh</w:t>
      </w:r>
      <w:proofErr w:type="spellEnd"/>
      <w:proofErr w:type="gramEnd"/>
      <w:r>
        <w:rPr>
          <w:rFonts w:ascii="Arial" w:hAnsi="Arial" w:cs="Arial"/>
          <w:sz w:val="22"/>
          <w:szCs w:val="22"/>
        </w:rPr>
        <w:t xml:space="preserve"> - source code. All rights reserved. Redistribution and use in source and binary forms, with or without modification, are permitted provided that this copyright notice is retained.</w:t>
      </w:r>
    </w:p>
    <w:p w:rsidR="007E1031" w:rsidRDefault="007E1031" w:rsidP="007E1031">
      <w:pPr>
        <w:rPr>
          <w:rFonts w:ascii="Arial" w:hAnsi="Arial" w:cs="Arial"/>
          <w:sz w:val="22"/>
          <w:szCs w:val="22"/>
        </w:rPr>
      </w:pPr>
      <w:r>
        <w:rPr>
          <w:rFonts w:ascii="Arial" w:hAnsi="Arial" w:cs="Arial"/>
          <w:sz w:val="22"/>
          <w:szCs w:val="22"/>
        </w:rPr>
        <w:t>THIS SOFTWARE IS PROVIDED “AS IS” AND ANY EXPRESS OR IMPLIED WARRANTIES ARE DISCLAIMED. IN NO EVENT SHALL CORE SDI S.A. BE LIABLE FOR ANY DIRECT, INDIRECT, INCIDENTAL, SPECIAL, EXEMPLARY OR CONSEQUENTIAL DAMAGES RESULTING FROM THE USE OR MISUSE OF THIS SOFTWARE.</w:t>
      </w:r>
    </w:p>
    <w:p w:rsidR="007E1031" w:rsidRDefault="007E1031" w:rsidP="007E1031">
      <w:pPr>
        <w:rPr>
          <w:rFonts w:ascii="Arial" w:hAnsi="Arial" w:cs="Arial"/>
          <w:sz w:val="22"/>
          <w:szCs w:val="22"/>
        </w:rPr>
      </w:pPr>
      <w:r>
        <w:rPr>
          <w:rFonts w:ascii="Arial" w:hAnsi="Arial" w:cs="Arial"/>
          <w:sz w:val="22"/>
          <w:szCs w:val="22"/>
        </w:rPr>
        <w:t xml:space="preserve">Ariel </w:t>
      </w:r>
      <w:proofErr w:type="spellStart"/>
      <w:r>
        <w:rPr>
          <w:rFonts w:ascii="Arial" w:hAnsi="Arial" w:cs="Arial"/>
          <w:sz w:val="22"/>
          <w:szCs w:val="22"/>
        </w:rPr>
        <w:t>Futoransky</w:t>
      </w:r>
      <w:proofErr w:type="spellEnd"/>
      <w:r>
        <w:rPr>
          <w:rFonts w:ascii="Arial" w:hAnsi="Arial" w:cs="Arial"/>
          <w:sz w:val="22"/>
          <w:szCs w:val="22"/>
        </w:rPr>
        <w:t xml:space="preserve"> &lt;futo@core-sdi.com&gt; &lt;http://www.core-sdi.com&gt;</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 xml:space="preserve">Copyright © 1995, 1996 by David </w:t>
      </w:r>
      <w:proofErr w:type="spellStart"/>
      <w:r>
        <w:rPr>
          <w:rFonts w:ascii="Arial" w:hAnsi="Arial" w:cs="Arial"/>
          <w:sz w:val="22"/>
          <w:szCs w:val="22"/>
        </w:rPr>
        <w:t>Mazieres</w:t>
      </w:r>
      <w:proofErr w:type="spellEnd"/>
      <w:r>
        <w:rPr>
          <w:rFonts w:ascii="Arial" w:hAnsi="Arial" w:cs="Arial"/>
          <w:sz w:val="22"/>
          <w:szCs w:val="22"/>
        </w:rPr>
        <w:t xml:space="preserve"> &lt;dm@lcs.mit.edu&gt;.</w:t>
      </w:r>
    </w:p>
    <w:p w:rsidR="007E1031" w:rsidRDefault="007E1031" w:rsidP="007E1031">
      <w:pPr>
        <w:rPr>
          <w:rFonts w:ascii="Arial" w:hAnsi="Arial" w:cs="Arial"/>
          <w:sz w:val="22"/>
          <w:szCs w:val="22"/>
        </w:rPr>
      </w:pPr>
      <w:r>
        <w:rPr>
          <w:rFonts w:ascii="Arial" w:hAnsi="Arial" w:cs="Arial"/>
          <w:sz w:val="22"/>
          <w:szCs w:val="22"/>
        </w:rPr>
        <w:lastRenderedPageBreak/>
        <w:t xml:space="preserve">Modification and redistribution in source and binary forms is permitted provided that due credit is given to the author and the </w:t>
      </w:r>
      <w:proofErr w:type="spellStart"/>
      <w:r>
        <w:rPr>
          <w:rFonts w:ascii="Arial" w:hAnsi="Arial" w:cs="Arial"/>
          <w:sz w:val="22"/>
          <w:szCs w:val="22"/>
        </w:rPr>
        <w:t>OpenBSD</w:t>
      </w:r>
      <w:proofErr w:type="spellEnd"/>
      <w:r>
        <w:rPr>
          <w:rFonts w:ascii="Arial" w:hAnsi="Arial" w:cs="Arial"/>
          <w:sz w:val="22"/>
          <w:szCs w:val="22"/>
        </w:rPr>
        <w:t xml:space="preserve"> project by leaving this copyright notice intact.</w:t>
      </w:r>
    </w:p>
    <w:p w:rsidR="007E1031" w:rsidRDefault="007E1031" w:rsidP="007E1031">
      <w:pPr>
        <w:rPr>
          <w:rFonts w:ascii="Arial" w:hAnsi="Arial" w:cs="Arial"/>
          <w:sz w:val="22"/>
          <w:szCs w:val="22"/>
        </w:rPr>
      </w:pPr>
    </w:p>
    <w:p w:rsidR="007E1031" w:rsidRDefault="007E1031" w:rsidP="007E1031">
      <w:pPr>
        <w:ind w:left="360" w:hanging="360"/>
        <w:rPr>
          <w:rFonts w:ascii="Arial" w:hAnsi="Arial" w:cs="Arial"/>
          <w:sz w:val="22"/>
          <w:szCs w:val="22"/>
        </w:rPr>
      </w:pPr>
      <w:proofErr w:type="gramStart"/>
      <w:r>
        <w:rPr>
          <w:rFonts w:ascii="Arial" w:hAnsi="Arial" w:cs="Arial"/>
          <w:sz w:val="22"/>
          <w:szCs w:val="22"/>
        </w:rPr>
        <w:t>Copyright  ©</w:t>
      </w:r>
      <w:proofErr w:type="gramEnd"/>
      <w:r>
        <w:rPr>
          <w:rFonts w:ascii="Arial" w:hAnsi="Arial" w:cs="Arial"/>
          <w:sz w:val="22"/>
          <w:szCs w:val="22"/>
        </w:rPr>
        <w:t xml:space="preserve"> 1983, 1990, 1992, 1993, 1995 The Regents of the University of California. All rights reserved. </w:t>
      </w:r>
    </w:p>
    <w:p w:rsidR="007E1031" w:rsidRDefault="007E1031" w:rsidP="007E1031">
      <w:pPr>
        <w:rPr>
          <w:rFonts w:ascii="Arial" w:hAnsi="Arial" w:cs="Arial"/>
          <w:sz w:val="22"/>
          <w:szCs w:val="22"/>
        </w:rPr>
      </w:pPr>
      <w:r>
        <w:rPr>
          <w:rFonts w:ascii="Arial" w:hAnsi="Arial" w:cs="Arial"/>
          <w:sz w:val="22"/>
          <w:szCs w:val="22"/>
        </w:rPr>
        <w:t>Redistribution and use in source and binary forms, with or without modification, are permitted provided that the following conditions are met:</w:t>
      </w:r>
    </w:p>
    <w:p w:rsidR="007E1031" w:rsidRPr="007E1031" w:rsidRDefault="007E1031" w:rsidP="007E1031">
      <w:pPr>
        <w:ind w:left="720" w:hanging="360"/>
        <w:rPr>
          <w:rFonts w:ascii="Arial" w:hAnsi="Arial" w:cs="Arial"/>
          <w:sz w:val="22"/>
          <w:szCs w:val="22"/>
          <w:rPrChange w:id="2" w:author="Author">
            <w:rPr>
              <w:rFonts w:ascii="Arial" w:hAnsi="Arial" w:cs="Arial"/>
              <w:sz w:val="22"/>
              <w:szCs w:val="22"/>
            </w:rPr>
          </w:rPrChange>
        </w:rPr>
      </w:pPr>
      <w:r>
        <w:rPr>
          <w:rFonts w:ascii="Arial" w:hAnsi="Arial" w:cs="Arial"/>
          <w:sz w:val="22"/>
          <w:szCs w:val="22"/>
        </w:rPr>
        <w:t>1. Redistributions of source code must retain the above copyright notice, this list of conditions and the following disclaimer.</w:t>
      </w:r>
    </w:p>
    <w:p w:rsidR="007E1031" w:rsidRPr="007E1031" w:rsidRDefault="007E1031" w:rsidP="007E1031">
      <w:pPr>
        <w:ind w:left="720" w:hanging="360"/>
        <w:rPr>
          <w:rFonts w:ascii="Arial" w:hAnsi="Arial" w:cs="Arial"/>
          <w:sz w:val="22"/>
          <w:szCs w:val="22"/>
          <w:rPrChange w:id="3" w:author="Author">
            <w:rPr>
              <w:rFonts w:ascii="Arial" w:hAnsi="Arial" w:cs="Arial"/>
              <w:sz w:val="22"/>
              <w:szCs w:val="22"/>
            </w:rPr>
          </w:rPrChange>
        </w:rPr>
      </w:pPr>
      <w:r>
        <w:rPr>
          <w:rFonts w:ascii="Arial" w:hAnsi="Arial" w:cs="Arial"/>
          <w:sz w:val="22"/>
          <w:szCs w:val="22"/>
        </w:rPr>
        <w:t>2. Redistributions in binary form must reproduce the above copyright notice, this list of conditions and the following disclaimer in the documentation and/or other materials provided with the distribution.</w:t>
      </w:r>
    </w:p>
    <w:p w:rsidR="007E1031" w:rsidRPr="007E1031" w:rsidRDefault="007E1031" w:rsidP="007E1031">
      <w:pPr>
        <w:ind w:left="720" w:hanging="360"/>
        <w:rPr>
          <w:rFonts w:ascii="Arial" w:hAnsi="Arial" w:cs="Arial"/>
          <w:sz w:val="22"/>
          <w:szCs w:val="22"/>
          <w:rPrChange w:id="4" w:author="Author">
            <w:rPr>
              <w:rFonts w:ascii="Arial" w:hAnsi="Arial" w:cs="Arial"/>
              <w:sz w:val="22"/>
              <w:szCs w:val="22"/>
            </w:rPr>
          </w:rPrChange>
        </w:rPr>
      </w:pPr>
      <w:r>
        <w:rPr>
          <w:rFonts w:ascii="Arial" w:hAnsi="Arial" w:cs="Arial"/>
          <w:sz w:val="22"/>
          <w:szCs w:val="22"/>
        </w:rPr>
        <w:t>3. Neither the name of the University nor the names of its contributors may be used to endorse or promote products derived from this software without specific prior written permission.</w:t>
      </w:r>
    </w:p>
    <w:p w:rsidR="007E1031" w:rsidRDefault="007E1031" w:rsidP="007E1031">
      <w:pPr>
        <w:rPr>
          <w:rFonts w:ascii="Arial" w:hAnsi="Arial" w:cs="Arial"/>
          <w:sz w:val="22"/>
          <w:szCs w:val="22"/>
        </w:rPr>
      </w:pPr>
      <w:r>
        <w:rPr>
          <w:rFonts w:ascii="Arial" w:hAnsi="Arial" w:cs="Arial"/>
          <w:sz w:val="22"/>
          <w:szCs w:val="22"/>
        </w:rPr>
        <w:t xml:space="preserve">THIS SOFTWARE IS PROVIDED BY THE REGENTS AND CONTRIBUTORS “AS IS” </w:t>
      </w:r>
      <w:proofErr w:type="gramStart"/>
      <w:r>
        <w:rPr>
          <w:rFonts w:ascii="Arial" w:hAnsi="Arial" w:cs="Arial"/>
          <w:sz w:val="22"/>
          <w:szCs w:val="22"/>
        </w:rPr>
        <w:t>AND  ANY</w:t>
      </w:r>
      <w:proofErr w:type="gramEnd"/>
      <w:r>
        <w:rPr>
          <w:rFonts w:ascii="Arial" w:hAnsi="Arial" w:cs="Arial"/>
          <w:sz w:val="22"/>
          <w:szCs w:val="22"/>
        </w:rPr>
        <w:t xml:space="preserve">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E1031" w:rsidRDefault="007E1031" w:rsidP="007E1031">
      <w:pPr>
        <w:rPr>
          <w:rFonts w:ascii="Arial" w:hAnsi="Arial" w:cs="Arial"/>
          <w:sz w:val="22"/>
          <w:szCs w:val="22"/>
        </w:rPr>
      </w:pPr>
    </w:p>
    <w:p w:rsidR="007E1031" w:rsidRDefault="007E1031" w:rsidP="007E1031">
      <w:pPr>
        <w:ind w:left="360" w:hanging="360"/>
        <w:rPr>
          <w:rFonts w:ascii="Arial" w:hAnsi="Arial" w:cs="Arial"/>
          <w:sz w:val="22"/>
          <w:szCs w:val="22"/>
        </w:rPr>
      </w:pPr>
      <w:r>
        <w:rPr>
          <w:rFonts w:ascii="Arial" w:hAnsi="Arial" w:cs="Arial"/>
          <w:sz w:val="22"/>
          <w:szCs w:val="22"/>
        </w:rPr>
        <w:t xml:space="preserve">Copyright © Markus </w:t>
      </w:r>
      <w:proofErr w:type="spellStart"/>
      <w:r>
        <w:rPr>
          <w:rFonts w:ascii="Arial" w:hAnsi="Arial" w:cs="Arial"/>
          <w:sz w:val="22"/>
          <w:szCs w:val="22"/>
        </w:rPr>
        <w:t>Friedl</w:t>
      </w:r>
      <w:proofErr w:type="spellEnd"/>
      <w:r>
        <w:rPr>
          <w:rFonts w:ascii="Arial" w:hAnsi="Arial" w:cs="Arial"/>
          <w:sz w:val="22"/>
          <w:szCs w:val="22"/>
        </w:rPr>
        <w:t xml:space="preserve">, Theo de </w:t>
      </w:r>
      <w:proofErr w:type="spellStart"/>
      <w:r>
        <w:rPr>
          <w:rFonts w:ascii="Arial" w:hAnsi="Arial" w:cs="Arial"/>
          <w:sz w:val="22"/>
          <w:szCs w:val="22"/>
        </w:rPr>
        <w:t>Raadt</w:t>
      </w:r>
      <w:proofErr w:type="spellEnd"/>
      <w:r>
        <w:rPr>
          <w:rFonts w:ascii="Arial" w:hAnsi="Arial" w:cs="Arial"/>
          <w:sz w:val="22"/>
          <w:szCs w:val="22"/>
        </w:rPr>
        <w:t xml:space="preserve">, Niels </w:t>
      </w:r>
      <w:proofErr w:type="spellStart"/>
      <w:r>
        <w:rPr>
          <w:rFonts w:ascii="Arial" w:hAnsi="Arial" w:cs="Arial"/>
          <w:sz w:val="22"/>
          <w:szCs w:val="22"/>
        </w:rPr>
        <w:t>Provos</w:t>
      </w:r>
      <w:proofErr w:type="spellEnd"/>
      <w:r>
        <w:rPr>
          <w:rFonts w:ascii="Arial" w:hAnsi="Arial" w:cs="Arial"/>
          <w:sz w:val="22"/>
          <w:szCs w:val="22"/>
        </w:rPr>
        <w:t xml:space="preserve">, Dug Song, Aaron Campbell, Damien Miller, Kevin </w:t>
      </w:r>
      <w:proofErr w:type="spellStart"/>
      <w:r>
        <w:rPr>
          <w:rFonts w:ascii="Arial" w:hAnsi="Arial" w:cs="Arial"/>
          <w:sz w:val="22"/>
          <w:szCs w:val="22"/>
        </w:rPr>
        <w:t>Steves</w:t>
      </w:r>
      <w:proofErr w:type="spellEnd"/>
      <w:r>
        <w:rPr>
          <w:rFonts w:ascii="Arial" w:hAnsi="Arial" w:cs="Arial"/>
          <w:sz w:val="22"/>
          <w:szCs w:val="22"/>
        </w:rPr>
        <w:t xml:space="preserve">, Daniel </w:t>
      </w:r>
      <w:proofErr w:type="spellStart"/>
      <w:r>
        <w:rPr>
          <w:rFonts w:ascii="Arial" w:hAnsi="Arial" w:cs="Arial"/>
          <w:sz w:val="22"/>
          <w:szCs w:val="22"/>
        </w:rPr>
        <w:t>Kouril</w:t>
      </w:r>
      <w:proofErr w:type="spellEnd"/>
      <w:r>
        <w:rPr>
          <w:rFonts w:ascii="Arial" w:hAnsi="Arial" w:cs="Arial"/>
          <w:sz w:val="22"/>
          <w:szCs w:val="22"/>
        </w:rPr>
        <w:t xml:space="preserve">, Wesley Griffin, Per </w:t>
      </w:r>
      <w:proofErr w:type="spellStart"/>
      <w:r>
        <w:rPr>
          <w:rFonts w:ascii="Arial" w:hAnsi="Arial" w:cs="Arial"/>
          <w:sz w:val="22"/>
          <w:szCs w:val="22"/>
        </w:rPr>
        <w:t>Allansson</w:t>
      </w:r>
      <w:proofErr w:type="spellEnd"/>
      <w:r>
        <w:rPr>
          <w:rFonts w:ascii="Arial" w:hAnsi="Arial" w:cs="Arial"/>
          <w:sz w:val="22"/>
          <w:szCs w:val="22"/>
        </w:rPr>
        <w:t xml:space="preserve">, Nils </w:t>
      </w:r>
      <w:proofErr w:type="spellStart"/>
      <w:r>
        <w:rPr>
          <w:rFonts w:ascii="Arial" w:hAnsi="Arial" w:cs="Arial"/>
          <w:sz w:val="22"/>
          <w:szCs w:val="22"/>
        </w:rPr>
        <w:t>Nordman</w:t>
      </w:r>
      <w:proofErr w:type="spellEnd"/>
      <w:r>
        <w:rPr>
          <w:rFonts w:ascii="Arial" w:hAnsi="Arial" w:cs="Arial"/>
          <w:sz w:val="22"/>
          <w:szCs w:val="22"/>
        </w:rPr>
        <w:t xml:space="preserve"> and Simon Wilkinson.</w:t>
      </w:r>
    </w:p>
    <w:p w:rsidR="007E1031" w:rsidRDefault="007E1031" w:rsidP="007E1031">
      <w:pPr>
        <w:ind w:left="360" w:hanging="360"/>
        <w:rPr>
          <w:rFonts w:ascii="Arial" w:hAnsi="Arial" w:cs="Arial"/>
          <w:sz w:val="22"/>
          <w:szCs w:val="22"/>
        </w:rPr>
      </w:pPr>
      <w:r>
        <w:rPr>
          <w:rFonts w:ascii="Arial" w:hAnsi="Arial" w:cs="Arial"/>
          <w:sz w:val="22"/>
          <w:szCs w:val="22"/>
        </w:rPr>
        <w:t xml:space="preserve">Copyright © Ben Lindstrom, Tim Rice, Andre Lucas, Chris Adams, Corinna </w:t>
      </w:r>
      <w:proofErr w:type="spellStart"/>
      <w:r>
        <w:rPr>
          <w:rFonts w:ascii="Arial" w:hAnsi="Arial" w:cs="Arial"/>
          <w:sz w:val="22"/>
          <w:szCs w:val="22"/>
        </w:rPr>
        <w:t>Vinschen</w:t>
      </w:r>
      <w:proofErr w:type="spellEnd"/>
      <w:r>
        <w:rPr>
          <w:rFonts w:ascii="Arial" w:hAnsi="Arial" w:cs="Arial"/>
          <w:sz w:val="22"/>
          <w:szCs w:val="22"/>
        </w:rPr>
        <w:t xml:space="preserve">, Cray Inc., Denis Parker, </w:t>
      </w:r>
      <w:proofErr w:type="spellStart"/>
      <w:r>
        <w:rPr>
          <w:rFonts w:ascii="Arial" w:hAnsi="Arial" w:cs="Arial"/>
          <w:sz w:val="22"/>
          <w:szCs w:val="22"/>
        </w:rPr>
        <w:t>Gert</w:t>
      </w:r>
      <w:proofErr w:type="spellEnd"/>
      <w:r>
        <w:rPr>
          <w:rFonts w:ascii="Arial" w:hAnsi="Arial" w:cs="Arial"/>
          <w:sz w:val="22"/>
          <w:szCs w:val="22"/>
        </w:rPr>
        <w:t xml:space="preserve"> </w:t>
      </w:r>
      <w:proofErr w:type="spellStart"/>
      <w:r>
        <w:rPr>
          <w:rFonts w:ascii="Arial" w:hAnsi="Arial" w:cs="Arial"/>
          <w:sz w:val="22"/>
          <w:szCs w:val="22"/>
        </w:rPr>
        <w:t>Doering</w:t>
      </w:r>
      <w:proofErr w:type="spellEnd"/>
      <w:r>
        <w:rPr>
          <w:rFonts w:ascii="Arial" w:hAnsi="Arial" w:cs="Arial"/>
          <w:sz w:val="22"/>
          <w:szCs w:val="22"/>
        </w:rPr>
        <w:t xml:space="preserve">, </w:t>
      </w:r>
      <w:proofErr w:type="spellStart"/>
      <w:r>
        <w:rPr>
          <w:rFonts w:ascii="Arial" w:hAnsi="Arial" w:cs="Arial"/>
          <w:sz w:val="22"/>
          <w:szCs w:val="22"/>
        </w:rPr>
        <w:t>Jakob</w:t>
      </w:r>
      <w:proofErr w:type="spellEnd"/>
      <w:r>
        <w:rPr>
          <w:rFonts w:ascii="Arial" w:hAnsi="Arial" w:cs="Arial"/>
          <w:sz w:val="22"/>
          <w:szCs w:val="22"/>
        </w:rPr>
        <w:t xml:space="preserve"> </w:t>
      </w:r>
      <w:proofErr w:type="spellStart"/>
      <w:r>
        <w:rPr>
          <w:rFonts w:ascii="Arial" w:hAnsi="Arial" w:cs="Arial"/>
          <w:sz w:val="22"/>
          <w:szCs w:val="22"/>
        </w:rPr>
        <w:t>Schlyter</w:t>
      </w:r>
      <w:proofErr w:type="spellEnd"/>
      <w:r>
        <w:rPr>
          <w:rFonts w:ascii="Arial" w:hAnsi="Arial" w:cs="Arial"/>
          <w:sz w:val="22"/>
          <w:szCs w:val="22"/>
        </w:rPr>
        <w:t xml:space="preserve">, Jason Downs, </w:t>
      </w:r>
      <w:proofErr w:type="spellStart"/>
      <w:r>
        <w:rPr>
          <w:rFonts w:ascii="Arial" w:hAnsi="Arial" w:cs="Arial"/>
          <w:sz w:val="22"/>
          <w:szCs w:val="22"/>
        </w:rPr>
        <w:t>Juha</w:t>
      </w:r>
      <w:proofErr w:type="spellEnd"/>
      <w:r>
        <w:rPr>
          <w:rFonts w:ascii="Arial" w:hAnsi="Arial" w:cs="Arial"/>
          <w:sz w:val="22"/>
          <w:szCs w:val="22"/>
        </w:rPr>
        <w:t xml:space="preserve"> </w:t>
      </w:r>
      <w:proofErr w:type="spellStart"/>
      <w:r>
        <w:rPr>
          <w:rFonts w:ascii="Arial" w:hAnsi="Arial" w:cs="Arial"/>
          <w:sz w:val="22"/>
          <w:szCs w:val="22"/>
        </w:rPr>
        <w:t>Yrjölä</w:t>
      </w:r>
      <w:proofErr w:type="spellEnd"/>
      <w:r>
        <w:rPr>
          <w:rFonts w:ascii="Arial" w:hAnsi="Arial" w:cs="Arial"/>
          <w:sz w:val="22"/>
          <w:szCs w:val="22"/>
        </w:rPr>
        <w:t>, Michael Stone, Networks Associates Technology, Inc., Solar Designer, Todd C. Miller, Wayne Schroeder, William Jones, Darren Tucker, Sun Microsystems, The SCO Group and Daniel Walsh.</w:t>
      </w:r>
    </w:p>
    <w:p w:rsidR="007E1031" w:rsidRDefault="007E1031" w:rsidP="007E1031">
      <w:pPr>
        <w:rPr>
          <w:rFonts w:ascii="Arial" w:hAnsi="Arial" w:cs="Arial"/>
          <w:sz w:val="22"/>
          <w:szCs w:val="22"/>
        </w:rPr>
      </w:pPr>
      <w:r>
        <w:rPr>
          <w:rFonts w:ascii="Arial" w:hAnsi="Arial" w:cs="Arial"/>
          <w:sz w:val="22"/>
          <w:szCs w:val="22"/>
        </w:rPr>
        <w:t>Redistribution and use in source and binary forms, with or without modification, are permitted provided that the following conditions are met:</w:t>
      </w:r>
    </w:p>
    <w:p w:rsidR="007E1031" w:rsidRDefault="007E1031" w:rsidP="007E1031">
      <w:pPr>
        <w:ind w:left="720" w:hanging="360"/>
        <w:rPr>
          <w:rFonts w:ascii="Arial" w:hAnsi="Arial" w:cs="Arial"/>
          <w:sz w:val="22"/>
          <w:szCs w:val="22"/>
        </w:rPr>
      </w:pPr>
      <w:r>
        <w:rPr>
          <w:rFonts w:ascii="Arial" w:hAnsi="Arial" w:cs="Arial"/>
          <w:sz w:val="22"/>
          <w:szCs w:val="22"/>
        </w:rPr>
        <w:t>1. Redistributions of source code must retain the above copyright notice, this list of conditions and the following disclaimer.</w:t>
      </w:r>
    </w:p>
    <w:p w:rsidR="007E1031" w:rsidRDefault="007E1031" w:rsidP="007E1031">
      <w:pPr>
        <w:ind w:left="720" w:hanging="360"/>
        <w:rPr>
          <w:rFonts w:ascii="Arial" w:hAnsi="Arial" w:cs="Arial"/>
          <w:sz w:val="22"/>
          <w:szCs w:val="22"/>
        </w:rPr>
      </w:pPr>
      <w:r>
        <w:rPr>
          <w:rFonts w:ascii="Arial" w:hAnsi="Arial" w:cs="Arial"/>
          <w:sz w:val="22"/>
          <w:szCs w:val="22"/>
        </w:rPr>
        <w:t>2. Redistributions in binary form must reproduce the above copyright notice, this list of conditions and the following disclaimer in the documentation and/or other materials provided with the distribution.</w:t>
      </w:r>
    </w:p>
    <w:p w:rsidR="007E1031" w:rsidRDefault="007E1031" w:rsidP="007E1031">
      <w:pPr>
        <w:rPr>
          <w:rFonts w:ascii="Arial" w:hAnsi="Arial" w:cs="Arial"/>
          <w:sz w:val="22"/>
          <w:szCs w:val="22"/>
        </w:rPr>
      </w:pPr>
      <w:r>
        <w:rPr>
          <w:rFonts w:ascii="Arial" w:hAnsi="Arial" w:cs="Arial"/>
          <w:sz w:val="22"/>
          <w:szCs w:val="22"/>
        </w:rPr>
        <w:t xml:space="preserve">THIS SOFTWARE IS PROVIDED BY THE AUTHOR “AS IS” AND ANY EXPRESS OR IMPLIED WARRANTIES, INCLUDING, BUT NOT LIMITED TO, THE IMPLIED WARRANTIES OF MERCHANTABILITY AND FITNESS FOR A PARTICULAR PURPOSE ARE DISCLAIMED. IN NO EVENT SHALL THE AUTHOR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w:t>
      </w:r>
      <w:proofErr w:type="gramStart"/>
      <w:r>
        <w:rPr>
          <w:rFonts w:ascii="Arial" w:hAnsi="Arial" w:cs="Arial"/>
          <w:sz w:val="22"/>
          <w:szCs w:val="22"/>
        </w:rPr>
        <w:t>TORT  (</w:t>
      </w:r>
      <w:proofErr w:type="gramEnd"/>
      <w:r>
        <w:rPr>
          <w:rFonts w:ascii="Arial" w:hAnsi="Arial" w:cs="Arial"/>
          <w:sz w:val="22"/>
          <w:szCs w:val="22"/>
        </w:rPr>
        <w:t>INCLUDING NEGLIGENCE OR OTHERWISE) ARISING IN ANY WAY OUT OF THE USE OF THIS SOFTWARE, EVEN IF ADVISED OF THE POSSIBILITY OF SUCH DAMAGE.</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lastRenderedPageBreak/>
        <w:t xml:space="preserve">Copyright </w:t>
      </w:r>
      <w:proofErr w:type="gramStart"/>
      <w:r>
        <w:rPr>
          <w:rFonts w:ascii="Arial" w:hAnsi="Arial" w:cs="Arial"/>
          <w:sz w:val="22"/>
          <w:szCs w:val="22"/>
        </w:rPr>
        <w:t xml:space="preserve">©  </w:t>
      </w:r>
      <w:proofErr w:type="spellStart"/>
      <w:r>
        <w:rPr>
          <w:rFonts w:ascii="Arial" w:hAnsi="Arial" w:cs="Arial"/>
          <w:sz w:val="22"/>
          <w:szCs w:val="22"/>
        </w:rPr>
        <w:t>Poul</w:t>
      </w:r>
      <w:proofErr w:type="spellEnd"/>
      <w:proofErr w:type="gramEnd"/>
      <w:r>
        <w:rPr>
          <w:rFonts w:ascii="Arial" w:hAnsi="Arial" w:cs="Arial"/>
          <w:sz w:val="22"/>
          <w:szCs w:val="22"/>
        </w:rPr>
        <w:t>-Henning Kamp.</w:t>
      </w:r>
    </w:p>
    <w:p w:rsidR="007E1031" w:rsidRDefault="007E1031" w:rsidP="007E1031">
      <w:pPr>
        <w:rPr>
          <w:rFonts w:ascii="Arial" w:hAnsi="Arial" w:cs="Arial"/>
          <w:sz w:val="22"/>
          <w:szCs w:val="22"/>
        </w:rPr>
      </w:pPr>
      <w:r>
        <w:rPr>
          <w:rFonts w:ascii="Arial" w:hAnsi="Arial" w:cs="Arial"/>
          <w:sz w:val="22"/>
          <w:szCs w:val="22"/>
        </w:rPr>
        <w:t>“THE BEER-WARE LICENSE” (Revision 42):</w:t>
      </w:r>
    </w:p>
    <w:p w:rsidR="007E1031" w:rsidRDefault="007E1031" w:rsidP="007E1031">
      <w:pPr>
        <w:rPr>
          <w:rFonts w:ascii="Arial" w:hAnsi="Arial" w:cs="Arial"/>
          <w:sz w:val="22"/>
          <w:szCs w:val="22"/>
        </w:rPr>
      </w:pPr>
      <w:r>
        <w:rPr>
          <w:rFonts w:ascii="Arial" w:hAnsi="Arial" w:cs="Arial"/>
          <w:sz w:val="22"/>
          <w:szCs w:val="22"/>
        </w:rPr>
        <w:t xml:space="preserve">&lt;phk@login.dknet.dk&gt; wrote this file.  As long as you retain this notice you can do whatever you want with this stuff. If we meet some day, and you think this stuff is worth it, you can buy me a beer in return.  </w:t>
      </w:r>
      <w:proofErr w:type="spellStart"/>
      <w:r>
        <w:rPr>
          <w:rFonts w:ascii="Arial" w:hAnsi="Arial" w:cs="Arial"/>
          <w:sz w:val="22"/>
          <w:szCs w:val="22"/>
        </w:rPr>
        <w:t>Poul</w:t>
      </w:r>
      <w:proofErr w:type="spellEnd"/>
      <w:r>
        <w:rPr>
          <w:rFonts w:ascii="Arial" w:hAnsi="Arial" w:cs="Arial"/>
          <w:sz w:val="22"/>
          <w:szCs w:val="22"/>
        </w:rPr>
        <w:t>-Henning Kamp.</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 xml:space="preserve">Copyright © 1995 Patrick Powell </w:t>
      </w:r>
    </w:p>
    <w:p w:rsidR="007E1031" w:rsidRDefault="007E1031" w:rsidP="007E1031">
      <w:pPr>
        <w:rPr>
          <w:rFonts w:ascii="Arial" w:hAnsi="Arial" w:cs="Arial"/>
          <w:sz w:val="22"/>
          <w:szCs w:val="22"/>
        </w:rPr>
      </w:pPr>
      <w:r>
        <w:rPr>
          <w:rFonts w:ascii="Arial" w:hAnsi="Arial" w:cs="Arial"/>
          <w:sz w:val="22"/>
          <w:szCs w:val="22"/>
        </w:rPr>
        <w:t>This code is based on code written by Patrick Powell (papowell@astart.com). It may be used for any purpose as long as this notice remains intact on all source code distributions.</w:t>
      </w:r>
    </w:p>
    <w:p w:rsidR="007E1031" w:rsidRDefault="007E1031" w:rsidP="007E1031">
      <w:pPr>
        <w:rPr>
          <w:rFonts w:ascii="Arial" w:hAnsi="Arial" w:cs="Arial"/>
          <w:sz w:val="22"/>
          <w:szCs w:val="22"/>
        </w:rPr>
      </w:pPr>
    </w:p>
    <w:p w:rsidR="007E1031" w:rsidRDefault="007E1031" w:rsidP="007E1031">
      <w:pPr>
        <w:ind w:left="360" w:hanging="360"/>
        <w:rPr>
          <w:rFonts w:ascii="Arial" w:hAnsi="Arial" w:cs="Arial"/>
          <w:sz w:val="22"/>
          <w:szCs w:val="22"/>
        </w:rPr>
      </w:pPr>
      <w:r>
        <w:rPr>
          <w:rFonts w:ascii="Arial" w:hAnsi="Arial" w:cs="Arial"/>
          <w:sz w:val="22"/>
          <w:szCs w:val="22"/>
        </w:rPr>
        <w:t xml:space="preserve">Copyright ©  Todd C. Miller, Theo de </w:t>
      </w:r>
      <w:proofErr w:type="spellStart"/>
      <w:r>
        <w:rPr>
          <w:rFonts w:ascii="Arial" w:hAnsi="Arial" w:cs="Arial"/>
          <w:sz w:val="22"/>
          <w:szCs w:val="22"/>
        </w:rPr>
        <w:t>Raadt</w:t>
      </w:r>
      <w:proofErr w:type="spellEnd"/>
      <w:r>
        <w:rPr>
          <w:rFonts w:ascii="Arial" w:hAnsi="Arial" w:cs="Arial"/>
          <w:sz w:val="22"/>
          <w:szCs w:val="22"/>
        </w:rPr>
        <w:t xml:space="preserve">, Damien Miller, Eric P. Allman, The Regents of the University of California, and Constantin S. </w:t>
      </w:r>
      <w:proofErr w:type="spellStart"/>
      <w:r>
        <w:rPr>
          <w:rFonts w:ascii="Arial" w:hAnsi="Arial" w:cs="Arial"/>
          <w:sz w:val="22"/>
          <w:szCs w:val="22"/>
        </w:rPr>
        <w:t>Svintsoff</w:t>
      </w:r>
      <w:proofErr w:type="spellEnd"/>
      <w:r>
        <w:rPr>
          <w:rFonts w:ascii="Arial" w:hAnsi="Arial" w:cs="Arial"/>
          <w:sz w:val="22"/>
          <w:szCs w:val="22"/>
        </w:rPr>
        <w:t>.</w:t>
      </w:r>
    </w:p>
    <w:p w:rsidR="007E1031" w:rsidRDefault="007E1031" w:rsidP="007E1031">
      <w:pPr>
        <w:rPr>
          <w:rFonts w:ascii="Arial" w:hAnsi="Arial" w:cs="Arial"/>
          <w:sz w:val="22"/>
          <w:szCs w:val="22"/>
        </w:rPr>
      </w:pPr>
      <w:r>
        <w:rPr>
          <w:rFonts w:ascii="Arial" w:hAnsi="Arial" w:cs="Arial"/>
          <w:sz w:val="22"/>
          <w:szCs w:val="22"/>
        </w:rPr>
        <w:t>Redistribution and use in source and binary forms, with or without modification, are permitted provided that the following conditions are met:</w:t>
      </w:r>
    </w:p>
    <w:p w:rsidR="007E1031" w:rsidRDefault="007E1031" w:rsidP="007E1031">
      <w:pPr>
        <w:ind w:left="720" w:hanging="360"/>
        <w:rPr>
          <w:rFonts w:ascii="Arial" w:hAnsi="Arial" w:cs="Arial"/>
          <w:sz w:val="22"/>
          <w:szCs w:val="22"/>
        </w:rPr>
      </w:pPr>
      <w:r>
        <w:rPr>
          <w:rFonts w:ascii="Arial" w:hAnsi="Arial" w:cs="Arial"/>
          <w:sz w:val="22"/>
          <w:szCs w:val="22"/>
        </w:rPr>
        <w:t>1. Redistributions of source code must retain the above copyright notice, this list of conditions and the following disclaimer.</w:t>
      </w:r>
    </w:p>
    <w:p w:rsidR="007E1031" w:rsidRDefault="007E1031" w:rsidP="007E1031">
      <w:pPr>
        <w:ind w:left="720" w:hanging="360"/>
        <w:rPr>
          <w:rFonts w:ascii="Arial" w:hAnsi="Arial" w:cs="Arial"/>
          <w:sz w:val="22"/>
          <w:szCs w:val="22"/>
        </w:rPr>
      </w:pPr>
      <w:r>
        <w:rPr>
          <w:rFonts w:ascii="Arial" w:hAnsi="Arial" w:cs="Arial"/>
          <w:sz w:val="22"/>
          <w:szCs w:val="22"/>
        </w:rPr>
        <w:t>2. Redistributions in binary form must reproduce the above copyright notice, this list of conditions and the following disclaimer in the documentation and/or other materials provided with the distribution.</w:t>
      </w:r>
    </w:p>
    <w:p w:rsidR="007E1031" w:rsidRDefault="007E1031" w:rsidP="007E1031">
      <w:pPr>
        <w:ind w:left="720" w:hanging="360"/>
        <w:rPr>
          <w:rFonts w:ascii="Arial" w:hAnsi="Arial" w:cs="Arial"/>
          <w:sz w:val="22"/>
          <w:szCs w:val="22"/>
        </w:rPr>
      </w:pPr>
      <w:r>
        <w:rPr>
          <w:rFonts w:ascii="Arial" w:hAnsi="Arial" w:cs="Arial"/>
          <w:sz w:val="22"/>
          <w:szCs w:val="22"/>
        </w:rPr>
        <w:t xml:space="preserve">3. Neither the name of the University nor the names of its </w:t>
      </w:r>
      <w:proofErr w:type="gramStart"/>
      <w:r>
        <w:rPr>
          <w:rFonts w:ascii="Arial" w:hAnsi="Arial" w:cs="Arial"/>
          <w:sz w:val="22"/>
          <w:szCs w:val="22"/>
        </w:rPr>
        <w:t>contributors  may</w:t>
      </w:r>
      <w:proofErr w:type="gramEnd"/>
      <w:r>
        <w:rPr>
          <w:rFonts w:ascii="Arial" w:hAnsi="Arial" w:cs="Arial"/>
          <w:sz w:val="22"/>
          <w:szCs w:val="22"/>
        </w:rPr>
        <w:t xml:space="preserve"> be used to endorse or promote products derived from this software without specific prior written permission.</w:t>
      </w:r>
    </w:p>
    <w:p w:rsidR="007E1031" w:rsidRDefault="007E1031" w:rsidP="007E1031">
      <w:pPr>
        <w:rPr>
          <w:rFonts w:ascii="Arial" w:hAnsi="Arial" w:cs="Arial"/>
          <w:sz w:val="22"/>
          <w:szCs w:val="22"/>
        </w:rPr>
      </w:pPr>
      <w:r>
        <w:rPr>
          <w:rFonts w:ascii="Arial" w:hAnsi="Arial" w:cs="Arial"/>
          <w:sz w:val="22"/>
          <w:szCs w:val="22"/>
        </w:rPr>
        <w:t>THIS SOFTWARE IS PROVIDED BY THE REGENTS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 xml:space="preserve">Copyright © Internet Software Consortium, Todd C. Miller, </w:t>
      </w:r>
      <w:proofErr w:type="spellStart"/>
      <w:r>
        <w:rPr>
          <w:rFonts w:ascii="Arial" w:hAnsi="Arial" w:cs="Arial"/>
          <w:sz w:val="22"/>
          <w:szCs w:val="22"/>
        </w:rPr>
        <w:t>Reyk</w:t>
      </w:r>
      <w:proofErr w:type="spellEnd"/>
      <w:r>
        <w:rPr>
          <w:rFonts w:ascii="Arial" w:hAnsi="Arial" w:cs="Arial"/>
          <w:sz w:val="22"/>
          <w:szCs w:val="22"/>
        </w:rPr>
        <w:t xml:space="preserve"> </w:t>
      </w:r>
      <w:proofErr w:type="spellStart"/>
      <w:r>
        <w:rPr>
          <w:rFonts w:ascii="Arial" w:hAnsi="Arial" w:cs="Arial"/>
          <w:sz w:val="22"/>
          <w:szCs w:val="22"/>
        </w:rPr>
        <w:t>Floeter</w:t>
      </w:r>
      <w:proofErr w:type="spellEnd"/>
      <w:r>
        <w:rPr>
          <w:rFonts w:ascii="Arial" w:hAnsi="Arial" w:cs="Arial"/>
          <w:sz w:val="22"/>
          <w:szCs w:val="22"/>
        </w:rPr>
        <w:t xml:space="preserve"> and Chad </w:t>
      </w:r>
      <w:proofErr w:type="spellStart"/>
      <w:r>
        <w:rPr>
          <w:rFonts w:ascii="Arial" w:hAnsi="Arial" w:cs="Arial"/>
          <w:sz w:val="22"/>
          <w:szCs w:val="22"/>
        </w:rPr>
        <w:t>Mynhier</w:t>
      </w:r>
      <w:proofErr w:type="spellEnd"/>
      <w:r>
        <w:rPr>
          <w:rFonts w:ascii="Arial" w:hAnsi="Arial" w:cs="Arial"/>
          <w:sz w:val="22"/>
          <w:szCs w:val="22"/>
        </w:rPr>
        <w:t>.</w:t>
      </w:r>
    </w:p>
    <w:p w:rsidR="007E1031" w:rsidRDefault="007E1031" w:rsidP="007E1031">
      <w:pPr>
        <w:rPr>
          <w:rFonts w:ascii="Arial" w:hAnsi="Arial" w:cs="Arial"/>
          <w:sz w:val="22"/>
          <w:szCs w:val="22"/>
        </w:rPr>
      </w:pPr>
      <w:r>
        <w:rPr>
          <w:rFonts w:ascii="Arial" w:hAnsi="Arial" w:cs="Arial"/>
          <w:sz w:val="22"/>
          <w:szCs w:val="22"/>
        </w:rPr>
        <w:t>Permission to use, copy, modify, and distribute this software for any purpose with or without fee is hereby granted, provided that the above copyright notice and this permission notice appear in all copies.</w:t>
      </w:r>
    </w:p>
    <w:p w:rsidR="007E1031" w:rsidRDefault="007E1031" w:rsidP="007E1031">
      <w:pPr>
        <w:rPr>
          <w:rFonts w:ascii="Arial" w:hAnsi="Arial" w:cs="Arial"/>
          <w:sz w:val="22"/>
          <w:szCs w:val="22"/>
        </w:rPr>
      </w:pPr>
      <w:r>
        <w:rPr>
          <w:rFonts w:ascii="Arial" w:hAnsi="Arial" w:cs="Arial"/>
          <w:sz w:val="22"/>
          <w:szCs w:val="22"/>
        </w:rPr>
        <w:t>THE SOFTWARE IS PROVIDED “AS IS” AND TODD C. MILLER DISCLAIMS ALL WARRANTIES WITH REGARD TO THIS SOFTWARE INCLUDING ALL IMPLIED WARRANTIES OF MERCHANTABILITY AND FITNESS. IN NO EVENT SHALL TODD C. MILLER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r>
        <w:rPr>
          <w:rFonts w:ascii="Arial" w:hAnsi="Arial" w:cs="Arial"/>
          <w:sz w:val="22"/>
          <w:szCs w:val="22"/>
        </w:rPr>
        <w:t>Copyright © Free Software Foundation, Inc.</w:t>
      </w:r>
    </w:p>
    <w:p w:rsidR="007E1031" w:rsidRDefault="007E1031" w:rsidP="007E1031">
      <w:pPr>
        <w:rPr>
          <w:rFonts w:ascii="Arial" w:hAnsi="Arial" w:cs="Arial"/>
          <w:sz w:val="22"/>
          <w:szCs w:val="22"/>
        </w:rPr>
      </w:pPr>
      <w:r>
        <w:rPr>
          <w:rFonts w:ascii="Arial" w:hAnsi="Arial" w:cs="Arial"/>
          <w:sz w:val="22"/>
          <w:szCs w:val="22"/>
        </w:rPr>
        <w:t>Permission is hereby granted, free of charge, to any person obtaining a copy of this software and associated documentation files (the “Software”), to deal in the Software without restriction, including without limitation the rights to use, copy, modify, merge, publish,  distribute, distribute with modifications, sublicense, and/or sell copies of the Software, and to permit persons to whom the Software is  furnished to do so, subject to the following conditions: The above copyright notice and this permission notice shall be included in all copies or substantial portions of the Software.</w:t>
      </w:r>
    </w:p>
    <w:p w:rsidR="007E1031" w:rsidRPr="007E1031" w:rsidRDefault="007E1031" w:rsidP="007E1031">
      <w:pPr>
        <w:rPr>
          <w:rFonts w:ascii="Arial" w:hAnsi="Arial" w:cs="Arial"/>
          <w:sz w:val="22"/>
          <w:szCs w:val="22"/>
          <w:rPrChange w:id="5" w:author="Author">
            <w:rPr>
              <w:rFonts w:ascii="Arial" w:hAnsi="Arial" w:cs="Arial"/>
              <w:sz w:val="22"/>
              <w:szCs w:val="22"/>
            </w:rPr>
          </w:rPrChange>
        </w:rPr>
      </w:pPr>
      <w:r>
        <w:rPr>
          <w:rFonts w:ascii="Arial" w:hAnsi="Arial" w:cs="Arial"/>
          <w:sz w:val="22"/>
          <w:szCs w:val="22"/>
        </w:rPr>
        <w:lastRenderedPageBreak/>
        <w:t xml:space="preserve">THE SOFTWARE IS PROVIDED “AS IS”, WITHOUT WARRANTY OF ANY KIND, EXPRESS OR IMPLIED, INCLUDING BUT NOT LIMITED TO THE WARRANTIES OF                MERCHANTABILITY, FITNESS FOR A PARTICULAR PURPOSE AND NONINFRINGEMENT.   IN NO EVENT SHALL THE ABOVE COPYRIGHT HOLDERS BE LIABLE FOR ANY CLAIM,  DAMAGES OR OTHER LIABILITY, WHETHER IN AN ACTION OF CONTRACT, TORT OR  OTHERWISE, ARISING FROM, OUT OF OR IN CONNECTION WITH THE SOFTWARE OR  THE USE OR OTHER DEALINGS IN THE SOFTWARE.  </w:t>
      </w:r>
    </w:p>
    <w:p w:rsidR="007E1031" w:rsidRDefault="007E1031" w:rsidP="007E1031">
      <w:pPr>
        <w:rPr>
          <w:rFonts w:ascii="Arial" w:hAnsi="Arial" w:cs="Arial"/>
          <w:sz w:val="22"/>
          <w:szCs w:val="22"/>
        </w:rPr>
      </w:pPr>
      <w:r>
        <w:rPr>
          <w:rFonts w:ascii="Arial" w:hAnsi="Arial" w:cs="Arial"/>
          <w:sz w:val="22"/>
          <w:szCs w:val="22"/>
        </w:rPr>
        <w:t>Except as contained in this notice, the name(s) of the above copyright holders shall not be used in advertising or otherwise to promote the sale, use or other dealings in this Software without prior written authorization.</w:t>
      </w:r>
    </w:p>
    <w:p w:rsidR="007E1031" w:rsidRDefault="007E1031" w:rsidP="007E1031">
      <w:pPr>
        <w:rPr>
          <w:rFonts w:ascii="Arial" w:hAnsi="Arial" w:cs="Arial"/>
          <w:sz w:val="22"/>
          <w:szCs w:val="22"/>
        </w:rPr>
      </w:pPr>
    </w:p>
    <w:p w:rsidR="007E1031" w:rsidRDefault="007E1031" w:rsidP="007E1031">
      <w:pPr>
        <w:rPr>
          <w:rFonts w:ascii="Arial" w:hAnsi="Arial" w:cs="Arial"/>
          <w:sz w:val="22"/>
          <w:szCs w:val="22"/>
        </w:rPr>
      </w:pPr>
    </w:p>
    <w:p w:rsidR="007E1031" w:rsidRDefault="007E1031" w:rsidP="007E1031">
      <w:pPr>
        <w:spacing w:line="200" w:lineRule="exact"/>
      </w:pPr>
      <w:r>
        <w:t xml:space="preserve"> </w:t>
      </w:r>
    </w:p>
    <w:p w:rsidR="007E1031" w:rsidRDefault="007E1031" w:rsidP="007E1031">
      <w:pPr>
        <w:pStyle w:val="HTMLPreformatted"/>
        <w:rPr>
          <w:rFonts w:ascii="Arial" w:hAnsi="Arial"/>
          <w:b/>
          <w:sz w:val="24"/>
          <w:szCs w:val="24"/>
        </w:rPr>
      </w:pPr>
    </w:p>
    <w:p w:rsidR="0046111B" w:rsidRDefault="0046111B" w:rsidP="00AD204E">
      <w:pPr>
        <w:pStyle w:val="HTMLPreformatted"/>
        <w:rPr>
          <w:rFonts w:ascii="Arial" w:hAnsi="Arial" w:cs="Arial"/>
          <w:sz w:val="22"/>
          <w:szCs w:val="22"/>
        </w:rPr>
      </w:pPr>
    </w:p>
    <w:sectPr w:rsidR="0046111B" w:rsidSect="001A72AB">
      <w:headerReference w:type="default" r:id="rId10"/>
      <w:footerReference w:type="default" r:id="rId11"/>
      <w:pgSz w:w="12240" w:h="15840"/>
      <w:pgMar w:top="1440" w:right="1152" w:bottom="1440" w:left="1152"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AF2" w:rsidRDefault="00B03AF2">
      <w:r>
        <w:separator/>
      </w:r>
    </w:p>
  </w:endnote>
  <w:endnote w:type="continuationSeparator" w:id="0">
    <w:p w:rsidR="00B03AF2" w:rsidRDefault="00B03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11B" w:rsidRDefault="0046111B">
    <w:pPr>
      <w:pStyle w:val="Footer"/>
      <w:rPr>
        <w:rFonts w:ascii="Arial" w:hAnsi="Arial"/>
        <w:sz w:val="20"/>
        <w:szCs w:val="20"/>
      </w:rPr>
    </w:pPr>
    <w:r>
      <w:rPr>
        <w:rFonts w:ascii="Arial" w:hAnsi="Arial"/>
        <w:sz w:val="20"/>
        <w:szCs w:val="20"/>
      </w:rPr>
      <w:t>R</w:t>
    </w:r>
    <w:r w:rsidR="00801A86">
      <w:rPr>
        <w:rFonts w:ascii="Arial" w:hAnsi="Arial"/>
        <w:sz w:val="20"/>
        <w:szCs w:val="20"/>
      </w:rPr>
      <w:t>ev: 26 July 2015</w:t>
    </w:r>
    <w:r>
      <w:rPr>
        <w:rFonts w:ascii="Arial" w:hAnsi="Arial"/>
        <w:sz w:val="20"/>
        <w:szCs w:val="20"/>
      </w:rPr>
      <w:tab/>
    </w:r>
    <w:r>
      <w:rPr>
        <w:rFonts w:ascii="Arial" w:hAnsi="Arial"/>
        <w:sz w:val="20"/>
        <w:szCs w:val="20"/>
      </w:rPr>
      <w:tab/>
    </w:r>
    <w:r w:rsidR="001A72AB">
      <w:rPr>
        <w:rStyle w:val="PageNumber"/>
        <w:rFonts w:ascii="Arial" w:hAnsi="Arial"/>
        <w:sz w:val="20"/>
        <w:szCs w:val="20"/>
      </w:rPr>
      <w:fldChar w:fldCharType="begin"/>
    </w:r>
    <w:r>
      <w:rPr>
        <w:rStyle w:val="PageNumber"/>
        <w:rFonts w:ascii="Arial" w:hAnsi="Arial"/>
        <w:sz w:val="20"/>
        <w:szCs w:val="20"/>
      </w:rPr>
      <w:instrText xml:space="preserve"> PAGE </w:instrText>
    </w:r>
    <w:r w:rsidR="001A72AB">
      <w:rPr>
        <w:rStyle w:val="PageNumber"/>
        <w:rFonts w:ascii="Arial" w:hAnsi="Arial"/>
        <w:sz w:val="20"/>
        <w:szCs w:val="20"/>
      </w:rPr>
      <w:fldChar w:fldCharType="separate"/>
    </w:r>
    <w:r w:rsidR="00801A86">
      <w:rPr>
        <w:rStyle w:val="PageNumber"/>
        <w:rFonts w:ascii="Arial" w:hAnsi="Arial"/>
        <w:noProof/>
        <w:sz w:val="20"/>
        <w:szCs w:val="20"/>
      </w:rPr>
      <w:t>24</w:t>
    </w:r>
    <w:r w:rsidR="001A72AB">
      <w:rPr>
        <w:rStyle w:val="PageNumber"/>
        <w:rFonts w:ascii="Arial" w:hAnsi="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AF2" w:rsidRDefault="00B03AF2">
      <w:r>
        <w:separator/>
      </w:r>
    </w:p>
  </w:footnote>
  <w:footnote w:type="continuationSeparator" w:id="0">
    <w:p w:rsidR="00B03AF2" w:rsidRDefault="00B03A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96C" w:rsidRPr="00C4396C" w:rsidRDefault="0046111B">
    <w:pPr>
      <w:tabs>
        <w:tab w:val="center" w:pos="4860"/>
      </w:tabs>
      <w:rPr>
        <w:rFonts w:ascii="Arial" w:hAnsi="Arial"/>
        <w:rPrChange w:id="6" w:author="Author">
          <w:rPr>
            <w:rFonts w:ascii="Arial" w:hAnsi="Arial" w:cs="Arial"/>
          </w:rPr>
        </w:rPrChange>
      </w:rPr>
    </w:pPr>
    <w:r>
      <w:tab/>
    </w:r>
    <w:del w:id="7" w:author="Author">
      <w:r w:rsidDel="00C4396C">
        <w:rPr>
          <w:rFonts w:ascii="Arial" w:hAnsi="Arial"/>
        </w:rPr>
        <w:delText>Exhibit C: Source Code to be Included with Code Blue System</w:delText>
      </w:r>
    </w:del>
    <w:ins w:id="8" w:author="Author">
      <w:r w:rsidR="00C4396C">
        <w:rPr>
          <w:rFonts w:ascii="Arial" w:hAnsi="Arial"/>
        </w:rPr>
        <w:t>Open Source Code Distribution</w:t>
      </w:r>
    </w:ins>
  </w:p>
  <w:p w:rsidR="0046111B" w:rsidRDefault="0046111B">
    <w:pPr>
      <w:tabs>
        <w:tab w:val="center" w:pos="48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932"/>
    <w:rsid w:val="001A72AB"/>
    <w:rsid w:val="00202932"/>
    <w:rsid w:val="0020458D"/>
    <w:rsid w:val="00230D12"/>
    <w:rsid w:val="0046111B"/>
    <w:rsid w:val="004F4483"/>
    <w:rsid w:val="00653310"/>
    <w:rsid w:val="007C1562"/>
    <w:rsid w:val="007E1031"/>
    <w:rsid w:val="00801A86"/>
    <w:rsid w:val="008C360C"/>
    <w:rsid w:val="009A5A47"/>
    <w:rsid w:val="009D23E0"/>
    <w:rsid w:val="00A8002B"/>
    <w:rsid w:val="00AD204E"/>
    <w:rsid w:val="00B03AF2"/>
    <w:rsid w:val="00BC5109"/>
    <w:rsid w:val="00C4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2A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A72AB"/>
    <w:rPr>
      <w:rFonts w:ascii="Arial" w:hAnsi="Arial" w:cs="Times New Roman"/>
      <w:color w:val="0000FF"/>
      <w:sz w:val="22"/>
      <w:szCs w:val="22"/>
      <w:u w:val="single"/>
      <w:lang w:val="en-US" w:eastAsia="en-US" w:bidi="ar-SA"/>
    </w:rPr>
  </w:style>
  <w:style w:type="paragraph" w:styleId="HTMLPreformatted">
    <w:name w:val="HTML Preformatted"/>
    <w:basedOn w:val="Normal"/>
    <w:link w:val="HTMLPreformattedChar"/>
    <w:rsid w:val="001A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rsid w:val="001A72AB"/>
    <w:pPr>
      <w:tabs>
        <w:tab w:val="center" w:pos="4320"/>
        <w:tab w:val="right" w:pos="8640"/>
      </w:tabs>
    </w:pPr>
  </w:style>
  <w:style w:type="paragraph" w:styleId="Footer">
    <w:name w:val="footer"/>
    <w:basedOn w:val="Normal"/>
    <w:rsid w:val="001A72AB"/>
    <w:pPr>
      <w:tabs>
        <w:tab w:val="center" w:pos="4320"/>
        <w:tab w:val="right" w:pos="8640"/>
      </w:tabs>
    </w:pPr>
  </w:style>
  <w:style w:type="character" w:styleId="PageNumber">
    <w:name w:val="page number"/>
    <w:basedOn w:val="DefaultParagraphFont"/>
    <w:rsid w:val="001A72AB"/>
  </w:style>
  <w:style w:type="paragraph" w:styleId="BalloonText">
    <w:name w:val="Balloon Text"/>
    <w:basedOn w:val="Normal"/>
    <w:link w:val="BalloonTextChar"/>
    <w:rsid w:val="00653310"/>
    <w:rPr>
      <w:rFonts w:ascii="Tahoma" w:hAnsi="Tahoma" w:cs="Tahoma"/>
      <w:sz w:val="16"/>
      <w:szCs w:val="16"/>
    </w:rPr>
  </w:style>
  <w:style w:type="character" w:customStyle="1" w:styleId="BalloonTextChar">
    <w:name w:val="Balloon Text Char"/>
    <w:basedOn w:val="DefaultParagraphFont"/>
    <w:link w:val="BalloonText"/>
    <w:rsid w:val="00653310"/>
    <w:rPr>
      <w:rFonts w:ascii="Tahoma" w:hAnsi="Tahoma" w:cs="Tahoma"/>
      <w:sz w:val="16"/>
      <w:szCs w:val="16"/>
    </w:rPr>
  </w:style>
  <w:style w:type="character" w:customStyle="1" w:styleId="HTMLPreformattedChar">
    <w:name w:val="HTML Preformatted Char"/>
    <w:basedOn w:val="DefaultParagraphFont"/>
    <w:link w:val="HTMLPreformatted"/>
    <w:rsid w:val="00AD204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97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download.berlios.de/tslib/tslib-1.0.tar.bz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29DA6C2328E04487945159A11C40EA" ma:contentTypeVersion="5" ma:contentTypeDescription="Create a new document." ma:contentTypeScope="" ma:versionID="a0fa139c21e8ccb093e380fd6f641c79">
  <xsd:schema xmlns:xsd="http://www.w3.org/2001/XMLSchema" xmlns:xs="http://www.w3.org/2001/XMLSchema" xmlns:p="http://schemas.microsoft.com/office/2006/metadata/properties" xmlns:ns2="404a98b0-0b8a-4e09-aa01-c67e07550b36" targetNamespace="http://schemas.microsoft.com/office/2006/metadata/properties" ma:root="true" ma:fieldsID="7c975dedaac011af7a623d0232979e35" ns2:_="">
    <xsd:import namespace="404a98b0-0b8a-4e09-aa01-c67e07550b3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4a98b0-0b8a-4e09-aa01-c67e07550b3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2B6AEC-D608-4A3C-8DAE-76EA3378B6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9F94FB-F0A2-4B24-BE12-C70CEE5F85A6}">
  <ds:schemaRefs>
    <ds:schemaRef ds:uri="http://schemas.microsoft.com/sharepoint/v3/contenttype/forms"/>
  </ds:schemaRefs>
</ds:datastoreItem>
</file>

<file path=customXml/itemProps3.xml><?xml version="1.0" encoding="utf-8"?>
<ds:datastoreItem xmlns:ds="http://schemas.openxmlformats.org/officeDocument/2006/customXml" ds:itemID="{788CBDCC-8198-4DA3-ACE5-EF9231834D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4a98b0-0b8a-4e09-aa01-c67e07550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11655</Words>
  <Characters>66434</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_</vt:lpstr>
    </vt:vector>
  </TitlesOfParts>
  <Manager/>
  <Company/>
  <LinksUpToDate>false</LinksUpToDate>
  <CharactersWithSpaces>77934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
  <cp:keywords/>
  <dc:description/>
  <cp:lastModifiedBy/>
  <cp:revision>1</cp:revision>
  <cp:lastPrinted>2008-07-23T15:16:00Z</cp:lastPrinted>
  <dcterms:created xsi:type="dcterms:W3CDTF">2015-07-15T19:52:00Z</dcterms:created>
  <dcterms:modified xsi:type="dcterms:W3CDTF">2015-07-15T20:00:00Z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Category">
    <vt:lpwstr/>
  </property>
  <property fmtid="{D5CDD505-2E9C-101B-9397-08002B2CF9AE}" pid="3" name="Category">
    <vt:lpwstr/>
  </property>
  <property fmtid="{D5CDD505-2E9C-101B-9397-08002B2CF9AE}" pid="4" name="ContentTypeId">
    <vt:lpwstr>0x0101006929DA6C2328E04487945159A11C40EA</vt:lpwstr>
  </property>
</Properties>
</file>